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u-boot在mini2440上的移植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uboot版本：u-boot-2015.10</w:t>
      </w:r>
      <w:r>
        <w:rPr>
          <w:rFonts w:hint="eastAsia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目标平台：mini2440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文档版本：1.0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目录</w:t>
      </w:r>
    </w:p>
    <w:p>
      <w:pPr>
        <w:pStyle w:val="12"/>
        <w:tabs>
          <w:tab w:val="right" w:leader="dot" w:pos="10800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_Toc11654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u-boot源码整体框架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_Toc11654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10800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_Toc4706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下载解压源码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_Toc4706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10800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_Toc31649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u-boot目录结构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_Toc31649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10800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_Toc20509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u-boot组织结构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_Toc20509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10800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_Toc23278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编译下载uboot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_Toc23278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0800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_Toc14047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u-boot启动流程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_Toc14047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10800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_Toc11854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stage1代码结构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_Toc11854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10800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_Toc25839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stage1代码分析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_Toc25839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10800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_Toc28203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vectors.S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_Toc28203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10800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_Toc32587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start.S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_Toc32587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10800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_Toc26853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lowlevel_init.S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_Toc26853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10800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_Toc10969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crt0.S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_Toc10969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10800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_Toc10149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board_f.c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_Toc10149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10800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_Toc27771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relocate.S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_Toc27771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25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10800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_Toc8890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stage2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_Toc8890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26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0800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_Toc3694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u-boot移植步骤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_Toc3694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27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10800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_Toc2540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建立移植所需的目录结构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_Toc2540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27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10800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_Toc24019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1.建立开发板目录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_Toc24019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27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10800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_Toc18542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2.修改Makefile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_Toc18542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27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10800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_Toc26968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3.修改Kconfig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_Toc26968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27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10800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_Toc26966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4.建立配置文件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_Toc26966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28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10800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_Toc29276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5.简单编译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_Toc29276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29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10800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_Toc26809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配置文件修订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_Toc26809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29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10800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_Toc3076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时钟修改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_Toc3076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30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10800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_Toc7914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SDRAM移植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_Toc7914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31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10800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_Toc23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向量表重定向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_Toc23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32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10800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_Toc7783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norflash驱动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_Toc7783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32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10800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_Toc3996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nandflash驱动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_Toc3996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33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10800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_Toc25212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DM9000网卡移植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_Toc25212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35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10800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_Toc5521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启动uboot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_Toc5521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36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10800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_Toc23457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使用kermit下载程序到SDRAM中执行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_Toc23457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39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0800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_Toc1078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发布uboot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_Toc1078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41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1654"/>
      <w:r>
        <w:rPr>
          <w:rFonts w:hint="eastAsia"/>
          <w:lang w:val="en-US" w:eastAsia="zh-CN"/>
        </w:rPr>
        <w:t>u-boot源码整体框架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4706"/>
      <w:r>
        <w:rPr>
          <w:rFonts w:hint="eastAsia"/>
          <w:lang w:val="en-US" w:eastAsia="zh-CN"/>
        </w:rPr>
        <w:t>下载解压源码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下载uboot源码，u-boot-latest.tar.bz2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tar -jxf u-boot-latest.tar.bz2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解压后得到源码</w:t>
      </w:r>
    </w:p>
    <w:p>
      <w:pPr/>
      <w:r>
        <w:drawing>
          <wp:inline distT="0" distB="0" distL="114300" distR="114300">
            <wp:extent cx="4028440" cy="3905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3"/>
        <w:rPr>
          <w:rFonts w:hint="eastAsia"/>
          <w:lang w:val="en-US" w:eastAsia="zh-CN"/>
        </w:rPr>
      </w:pPr>
      <w:bookmarkStart w:id="2" w:name="_Toc31649"/>
      <w:r>
        <w:rPr>
          <w:rFonts w:hint="eastAsia"/>
          <w:lang w:val="en-US" w:eastAsia="zh-CN"/>
        </w:rPr>
        <w:t>u-boot目录结构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Uboot源码结构如下：</w:t>
      </w:r>
    </w:p>
    <w:p>
      <w:pPr/>
      <w:r>
        <w:drawing>
          <wp:inline distT="0" distB="0" distL="114300" distR="114300">
            <wp:extent cx="6676390" cy="146685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7639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tbl>
      <w:tblPr>
        <w:tblStyle w:val="31"/>
        <w:tblW w:w="11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9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</w:t>
            </w:r>
          </w:p>
        </w:tc>
        <w:tc>
          <w:tcPr>
            <w:tcW w:w="93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Architecture specific files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存放和CPU架构有关的代码，每个子目录都会有对应的架构子目录（ARM,ATMEL,MIPS..)，没个对应CPU目录下包含start.S，interrupt.c，cpu.c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start.S 是 U-boot 启动时执行的第一个文件，它主要做最早其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的系统初始化，代码重定向和设置系统堆栈，为进入 U-boot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第二阶段的 C 程序奠定基础。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interrupt.c 设置系统的各种中断和异常</w:t>
            </w:r>
          </w:p>
          <w:p>
            <w:pPr>
              <w:keepNext w:val="0"/>
              <w:keepLines w:val="0"/>
              <w:suppressLineNumbers w:val="0"/>
              <w:spacing w:before="0" w:beforeAutospacing="0" w:after="24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i w:val="0"/>
                <w:color w:val="000000"/>
                <w:sz w:val="24"/>
                <w:szCs w:val="24"/>
              </w:rPr>
              <w:t xml:space="preserve">cpu.c 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</w:rPr>
              <w:t>初始化 CPU、设置指令 Cache 和数据 Cache 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</w:t>
            </w:r>
          </w:p>
        </w:tc>
        <w:tc>
          <w:tcPr>
            <w:tcW w:w="93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  <w:t>已经支持的所有开发板相关文件，其中包含 SDRAM 初始化代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  <w:t>码、 Flash 底层驱动、板级初始化文件。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lang w:eastAsia="zh-CN"/>
              </w:rPr>
              <w:t>也是移植需要重点进行修改的文件夹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common</w:t>
            </w:r>
          </w:p>
        </w:tc>
        <w:tc>
          <w:tcPr>
            <w:tcW w:w="93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与处理器体系结构无关的通用代码，u-boot的main函数文件main.c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U-boot 的命令解析代码/common/command.c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所有命令的上层代码 cmd_*.c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Uboot 环境变量处理代码 env_*.c、等都位于该目录下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configs</w:t>
            </w:r>
          </w:p>
        </w:tc>
        <w:tc>
          <w:tcPr>
            <w:tcW w:w="93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存放uboot所支持的开发板的配置文件，uboot的编译配置也依赖于这个目录下的文件，都是以xxx_defconfig结尾的文件，xxx一般对应于board目录下的开发板名称.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通过make xxx_defconfig来将配置写入到.config中。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disk</w:t>
            </w:r>
          </w:p>
        </w:tc>
        <w:tc>
          <w:tcPr>
            <w:tcW w:w="93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进行磁盘分区的的代码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</w:t>
            </w:r>
          </w:p>
        </w:tc>
        <w:tc>
          <w:tcPr>
            <w:tcW w:w="93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存放针对uboot各个部分的说明文档，文件命名一般以REDEME.开头，包含各个驱动模块的配置说明和对应架构的说明等等。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drivers</w:t>
            </w:r>
          </w:p>
        </w:tc>
        <w:tc>
          <w:tcPr>
            <w:tcW w:w="93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包含几乎所有外围芯片的驱动， 网卡、 USB、串口、 LCD、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Nand Flash </w:t>
            </w:r>
            <w:r>
              <w:rPr>
                <w:rFonts w:hint="eastAsia"/>
                <w:lang w:val="en-US" w:eastAsia="zh-CN"/>
              </w:rPr>
              <w:t>nor flash</w:t>
            </w:r>
            <w:r>
              <w:rPr>
                <w:rFonts w:hint="eastAsia"/>
              </w:rPr>
              <w:t>等等</w:t>
            </w:r>
            <w:r>
              <w:rPr>
                <w:rFonts w:hint="eastAsia"/>
                <w:lang w:eastAsia="zh-CN"/>
              </w:rPr>
              <w:t>，移植时需要针对性的修改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dts</w:t>
            </w:r>
          </w:p>
        </w:tc>
        <w:tc>
          <w:tcPr>
            <w:tcW w:w="93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包含两个文件Kconfig和Makefile，用来建立uboot fdt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fs</w:t>
            </w:r>
          </w:p>
        </w:tc>
        <w:tc>
          <w:tcPr>
            <w:tcW w:w="93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Uboot文件系统支持代码，yaffs2，fat32等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</w:t>
            </w:r>
          </w:p>
        </w:tc>
        <w:tc>
          <w:tcPr>
            <w:tcW w:w="93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网络协议栈，arp协议，dhcp，域名解析dns，网络文件系统nfs，控制报文icmp，简单文件传输tftp协议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</w:t>
            </w:r>
          </w:p>
        </w:tc>
        <w:tc>
          <w:tcPr>
            <w:tcW w:w="93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Uboot编译使用的头文件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</w:t>
            </w:r>
          </w:p>
        </w:tc>
        <w:tc>
          <w:tcPr>
            <w:tcW w:w="93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Uboot使用的功能函数库，RSA加解密算法，CRC8/16/32校验，哈希函数，随机数，字符串处理等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post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scripts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example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tools</w:t>
            </w:r>
          </w:p>
        </w:tc>
        <w:tc>
          <w:tcPr>
            <w:tcW w:w="93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存放测试用带的代码，功能测试和power测试、以及uboot执行需要的脚本文件、和应用示例代码。很少使用和查看。tools目录存放了一些独立于uboot的应用软件。如图形化配置工具mconf，linux启动内核制作mkimage。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Makefile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MAKEALL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config.mk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Kconfig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Kbuild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README</w:t>
            </w:r>
          </w:p>
        </w:tc>
        <w:tc>
          <w:tcPr>
            <w:tcW w:w="9340" w:type="dxa"/>
          </w:tcPr>
          <w:p>
            <w:pPr>
              <w:keepNext w:val="0"/>
              <w:keepLines w:val="0"/>
              <w:suppressLineNumbers w:val="0"/>
              <w:spacing w:before="0" w:beforeAutospacing="0" w:after="24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  <w:t>控制整个编译过程的主 Makefile 文件和规则文件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lang w:eastAsia="zh-CN"/>
              </w:rPr>
              <w:t>，以及帮助文档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20509"/>
      <w:r>
        <w:rPr>
          <w:rFonts w:hint="eastAsia"/>
          <w:lang w:val="en-US" w:eastAsia="zh-CN"/>
        </w:rPr>
        <w:t>u-boot组织结构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u-boot的源码原来越像linux，甚至很多的代码都是linux源码中直接拿来的。组织结构也和linux一致，包括配置流程make menuconfig，编译。Kconfig和Makefile来进行代码的配置和选择性的编译，和linux的组织结构一样。Kconfig定义了一个配置菜单，使用tools下的mconf来读取散落在各个目录下的Kconfig来读取整个uboot的配置，从而获取对应的宏定义，根据宏定义。Make通过读取各个目录的Makefile来根据这些宏确定要编译的目标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Kconfig语法参考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$less doc/README.kconfig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Makefile语法参考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GNU Make 使用手册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3278"/>
      <w:r>
        <w:rPr>
          <w:rFonts w:hint="eastAsia"/>
          <w:lang w:val="en-US" w:eastAsia="zh-CN"/>
        </w:rPr>
        <w:t>编译下载uboot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14047"/>
      <w:r>
        <w:rPr>
          <w:rFonts w:hint="eastAsia"/>
          <w:lang w:val="en-US" w:eastAsia="zh-CN"/>
        </w:rPr>
        <w:t>u-boot启动流程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bootloader都分为stage1和stage2两部分，u-boot也不例外。依赖于CPU体系结构的代码（如设备初始化代码等）通常都放在stage1且可以用汇编语言来实现，而stage2则通常用C语言来实现，这样可以实现复杂的功能，而且有更好的可读性和移植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stage1其主要代码功能：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（1）定义入口。由于一个可执行的Image必须有一个入口点，并且只能有一个全局入口，通常这个入口放在ROM（Flash）的0x0地址，因此，必须通知编译器以使其知道这个入口，该工作可通过修改连接器脚本来完成。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（2）设置异常向量（Exception Vector）。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（3）设置CPU的速度、时钟频率及终端控制寄存器。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（4）初始化内存控制器。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（5）将ROM中的程序复制到RAM中。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（6）初始化堆栈。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（7）转到RAM中执行，该工作可使用指令ldr pc来完成。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stage2主要代码功能：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（1）调用一系列的初始化函数。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（2）初始化Flash设备。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（3）初始化系统内存分配函数。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（4）如果目标系统拥有NAND设备，则初始化NAND设备。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（5）如果目标系统有显示设备，则初始化该类设备。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（6）初始化相关网络设备，填写IP、MAC地址等。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（7）进去命令循环（即整个boot的工作循环），接受用户从串口输入的命令，然后进行相应的工作。</w:t>
      </w:r>
    </w:p>
    <w:p>
      <w:pPr>
        <w:keepNext w:val="0"/>
        <w:keepLines w:val="0"/>
        <w:widowControl/>
        <w:suppressLineNumbers w:val="0"/>
        <w:spacing w:before="0" w:beforeAutospacing="0"/>
        <w:ind w:left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"http://f.hiphotos.baidu.com/baike/c0=baike80,5,5,80,26/sign=d6063e3eca8065386fe7ac41f6b4ca21/8694a4c27d1ed21b4be19595ad6eddc451da3f91.jpg"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/>
        <w:ind w:lef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uboot进入stage2后运行的内存分布：</w:t>
      </w:r>
    </w:p>
    <w:p>
      <w:pPr>
        <w:keepNext w:val="0"/>
        <w:keepLines w:val="0"/>
        <w:widowControl/>
        <w:suppressLineNumbers w:val="0"/>
        <w:spacing w:before="0" w:beforeAutospacing="0"/>
        <w:ind w:lef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66490" cy="4161790"/>
            <wp:effectExtent l="0" t="0" r="10160" b="10160"/>
            <wp:docPr id="12" name="图片 1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/>
        <w:ind w:left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Uboot在现在的新版本以后都会在stage1阶段将自己拷贝到SDRAM的地址尾端，拷贝地址是uboot自己计算出来的，并且编译的过程中使用了-fpic选项，保证拷贝后可以重新定向到目标地址执行。</w:t>
      </w:r>
    </w:p>
    <w:p>
      <w:pPr>
        <w:pStyle w:val="3"/>
        <w:rPr>
          <w:rFonts w:hint="eastAsia"/>
          <w:lang w:val="en-US" w:eastAsia="zh-CN"/>
        </w:rPr>
      </w:pPr>
      <w:bookmarkStart w:id="6" w:name="_Toc11854"/>
      <w:r>
        <w:rPr>
          <w:rFonts w:hint="eastAsia"/>
          <w:lang w:val="en-US" w:eastAsia="zh-CN"/>
        </w:rPr>
        <w:t>stage1代码结构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u-boot的stage1代码包括下面几个文件：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arch/arm/lib/vectors.S -- 中断向量表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arch/arm/cpu/arm920t/start.S -- stage1执行代码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board/samsung/smdk2410/lowlevel_init.S -- sdram初始化函数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arch/arm/lib/crt0.S -- 被start.S调用的_main入口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arch/arm/lib/relocate.S -- 重定向代码函数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common/board_f.c -- stage1初始化工作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上面几个代码的调用关系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vectors.S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 reset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start.S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.globl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reset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reset: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...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bl lowlevel_init</w:t>
      </w:r>
      <w:r>
        <w:rPr>
          <w:rFonts w:hint="eastAsia"/>
          <w:sz w:val="24"/>
          <w:szCs w:val="24"/>
          <w:lang w:val="en-US" w:eastAsia="zh-CN"/>
        </w:rPr>
        <w:t>--------------&gt;lowlevel_init.S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...                                           </w:t>
      </w:r>
      <w:r>
        <w:rPr>
          <w:rFonts w:hint="eastAsia"/>
          <w:sz w:val="24"/>
          <w:szCs w:val="24"/>
          <w:lang w:val="en-US" w:eastAsia="zh-CN"/>
        </w:rPr>
        <w:t>|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val="en-US" w:eastAsia="zh-CN"/>
        </w:rPr>
        <w:t>|&lt;------------------------|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...   </w:t>
      </w:r>
      <w:r>
        <w:rPr>
          <w:rFonts w:hint="eastAsia"/>
          <w:sz w:val="24"/>
          <w:szCs w:val="24"/>
          <w:lang w:val="en-US" w:eastAsia="zh-CN"/>
        </w:rPr>
        <w:t>|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...   </w:t>
      </w:r>
      <w:r>
        <w:rPr>
          <w:rFonts w:hint="eastAsia"/>
          <w:sz w:val="24"/>
          <w:szCs w:val="24"/>
          <w:lang w:val="en-US" w:eastAsia="zh-CN"/>
        </w:rPr>
        <w:t>|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bl main</w:t>
      </w:r>
      <w:r>
        <w:rPr>
          <w:rFonts w:hint="eastAsia"/>
          <w:sz w:val="24"/>
          <w:szCs w:val="24"/>
          <w:lang w:val="en-US" w:eastAsia="zh-CN"/>
        </w:rPr>
        <w:t>-------------------&gt;crt0.S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|                      </w:t>
      </w:r>
      <w:r>
        <w:rPr>
          <w:rFonts w:hint="eastAsia"/>
          <w:sz w:val="18"/>
          <w:szCs w:val="18"/>
          <w:lang w:val="en-US" w:eastAsia="zh-CN"/>
        </w:rPr>
        <w:t>bl  board_init_f</w:t>
      </w:r>
      <w:r>
        <w:rPr>
          <w:rFonts w:hint="eastAsia"/>
          <w:sz w:val="24"/>
          <w:szCs w:val="24"/>
          <w:lang w:val="en-US" w:eastAsia="zh-CN"/>
        </w:rPr>
        <w:t>-----------&gt;board_f.c</w:t>
      </w:r>
      <w:r>
        <w:rPr>
          <w:rFonts w:hint="eastAsia"/>
          <w:sz w:val="18"/>
          <w:szCs w:val="18"/>
          <w:lang w:val="en-US" w:eastAsia="zh-CN"/>
        </w:rPr>
        <w:t xml:space="preserve">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val="en-US" w:eastAsia="zh-CN"/>
        </w:rPr>
        <w:t xml:space="preserve">|                             </w:t>
      </w:r>
      <w:r>
        <w:rPr>
          <w:rFonts w:hint="eastAsia"/>
          <w:sz w:val="18"/>
          <w:szCs w:val="18"/>
          <w:lang w:val="en-US" w:eastAsia="zh-CN"/>
        </w:rPr>
        <w:t xml:space="preserve">.....                             </w:t>
      </w:r>
      <w:bookmarkStart w:id="32" w:name="_GoBack"/>
      <w:bookmarkEnd w:id="32"/>
      <w:r>
        <w:rPr>
          <w:rFonts w:hint="eastAsia"/>
          <w:sz w:val="24"/>
          <w:szCs w:val="24"/>
          <w:lang w:val="en-US" w:eastAsia="zh-CN"/>
        </w:rPr>
        <w:t xml:space="preserve">|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|                             |&lt;------------------ |                              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|                             |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|                             |---------------&gt;relocate.S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|                             |&lt;-------------------|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|                      </w:t>
      </w:r>
      <w:r>
        <w:rPr>
          <w:rFonts w:hint="eastAsia"/>
          <w:sz w:val="18"/>
          <w:szCs w:val="18"/>
          <w:lang w:val="en-US" w:eastAsia="zh-CN"/>
        </w:rPr>
        <w:t>ldr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pc, =board_init_r</w:t>
      </w:r>
      <w:r>
        <w:rPr>
          <w:rFonts w:hint="eastAsia"/>
          <w:sz w:val="24"/>
          <w:szCs w:val="24"/>
          <w:lang w:val="en-US" w:eastAsia="zh-CN"/>
        </w:rPr>
        <w:t xml:space="preserve">                                                                     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|                             |                                                                                      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Never !!!                      Board_r.c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(stage1 over! ，stage2 start)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25839"/>
      <w:r>
        <w:rPr>
          <w:rFonts w:hint="eastAsia"/>
          <w:lang w:val="en-US" w:eastAsia="zh-CN"/>
        </w:rPr>
        <w:t>stage1代码分析</w:t>
      </w:r>
      <w:bookmarkEnd w:id="7"/>
    </w:p>
    <w:p>
      <w:pPr>
        <w:pStyle w:val="4"/>
        <w:rPr>
          <w:rFonts w:hint="eastAsia"/>
          <w:lang w:val="en-US" w:eastAsia="zh-CN"/>
        </w:rPr>
      </w:pPr>
      <w:bookmarkStart w:id="8" w:name="_Toc28203"/>
      <w:r>
        <w:rPr>
          <w:rFonts w:hint="eastAsia"/>
          <w:lang w:val="en-US" w:eastAsia="zh-CN"/>
        </w:rPr>
        <w:t>vectors.S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_start:</w:t>
      </w:r>
    </w:p>
    <w:p>
      <w:pPr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_start其实是uboot第一个执行的代码段，大多数认为是start.S，其实也可以这么说，因为_start存放中断向量表，向量表的第一条执行的事b reset（start.S）。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#ifdef CONFIG_SYS_DV_NOR_BOOT_CFG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.word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CONFIG_SYS_DV_NOR_BOOT_CFG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#endif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color w:val="FF000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b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 xml:space="preserve">reset  </w:t>
      </w:r>
      <w:r>
        <w:rPr>
          <w:rFonts w:hint="eastAsia"/>
          <w:i w:val="0"/>
          <w:iCs w:val="0"/>
          <w:color w:val="FF0000"/>
          <w:lang w:val="en-US" w:eastAsia="zh-CN"/>
        </w:rPr>
        <w:t>复位异常中断</w:t>
      </w:r>
    </w:p>
    <w:p>
      <w:pPr>
        <w:rPr>
          <w:rFonts w:hint="eastAsia"/>
          <w:i w:val="0"/>
          <w:iCs w:val="0"/>
          <w:color w:val="FF000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ldr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 xml:space="preserve">pc, _undefined_instruction </w:t>
      </w:r>
      <w:r>
        <w:rPr>
          <w:rFonts w:hint="eastAsia"/>
          <w:i w:val="0"/>
          <w:iCs w:val="0"/>
          <w:color w:val="FF0000"/>
          <w:lang w:val="en-US" w:eastAsia="zh-CN"/>
        </w:rPr>
        <w:t>未定义指令异常</w:t>
      </w:r>
    </w:p>
    <w:p>
      <w:pPr>
        <w:rPr>
          <w:rFonts w:hint="eastAsia"/>
          <w:i w:val="0"/>
          <w:iCs w:val="0"/>
          <w:color w:val="FF000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ldr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pc, _software_interrupt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color w:val="FF0000"/>
          <w:lang w:val="en-US" w:eastAsia="zh-CN"/>
        </w:rPr>
        <w:t>软中断</w:t>
      </w:r>
    </w:p>
    <w:p>
      <w:pPr>
        <w:rPr>
          <w:rFonts w:hint="eastAsia"/>
          <w:i w:val="0"/>
          <w:iCs w:val="0"/>
          <w:color w:val="FF000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ldr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pc, _prefetch_abort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color w:val="FF0000"/>
          <w:lang w:val="en-US" w:eastAsia="zh-CN"/>
        </w:rPr>
        <w:t>预取指令异常中断</w:t>
      </w:r>
    </w:p>
    <w:p>
      <w:pPr>
        <w:rPr>
          <w:rFonts w:hint="eastAsia"/>
          <w:i w:val="0"/>
          <w:iCs w:val="0"/>
          <w:color w:val="FF000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ldr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pc, _data_abort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color w:val="FF0000"/>
          <w:lang w:val="en-US" w:eastAsia="zh-CN"/>
        </w:rPr>
        <w:t>数据异常中断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ldr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pc, _not_used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ldr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pc, _irq</w:t>
      </w:r>
      <w:r>
        <w:rPr>
          <w:rFonts w:hint="eastAsia"/>
          <w:i w:val="0"/>
          <w:iCs w:val="0"/>
          <w:lang w:val="en-US" w:eastAsia="zh-CN"/>
        </w:rPr>
        <w:tab/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ldr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 xml:space="preserve">pc, _fiq </w:t>
      </w:r>
    </w:p>
    <w:p>
      <w:pPr>
        <w:jc w:val="center"/>
        <w:rPr>
          <w:rFonts w:hint="eastAsia"/>
          <w:i w:val="0"/>
          <w:iCs w:val="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" w:name="_Toc32587"/>
      <w:r>
        <w:rPr>
          <w:rFonts w:hint="eastAsia"/>
          <w:lang w:val="en-US" w:eastAsia="zh-CN"/>
        </w:rPr>
        <w:t>start.S</w:t>
      </w:r>
      <w:bookmarkEnd w:id="9"/>
    </w:p>
    <w:p>
      <w:pPr>
        <w:jc w:val="both"/>
        <w:rPr>
          <w:rFonts w:hint="eastAsia"/>
          <w:i w:val="0"/>
          <w:iCs w:val="0"/>
          <w:lang w:val="en-US" w:eastAsia="zh-CN"/>
        </w:rPr>
      </w:pP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.globl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reset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reset: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/*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 xml:space="preserve"> * set the cpu to SVC32 mode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 xml:space="preserve"> */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mrs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r0, cpsr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bic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r0, r0, #0x1f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orr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r0, r0, #0xd3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msr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cpsr, r0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i w:val="0"/>
          <w:iCs w:val="0"/>
          <w:color w:val="FF000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FF0000"/>
          <w:lang w:val="en-US" w:eastAsia="zh-CN"/>
        </w:rPr>
        <w:t>切换CPU到特权模式。特权模式可以访问所有硬件受控资源。相对于其他的模式，SVC模式可以访问的资源更多。</w:t>
      </w:r>
    </w:p>
    <w:p>
      <w:pPr>
        <w:jc w:val="both"/>
        <w:rPr>
          <w:rFonts w:hint="eastAsia" w:ascii="宋体" w:hAnsi="宋体" w:eastAsia="宋体" w:cs="宋体"/>
          <w:i w:val="0"/>
          <w:iCs w:val="0"/>
          <w:color w:val="FF000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FF0000"/>
          <w:lang w:val="en-US" w:eastAsia="zh-CN"/>
        </w:rPr>
        <w:t>uboot作用，其要做的事情是初始化系统相关硬件资源，需要获取尽量多的权限，以方便操作硬件，初始化硬件。</w:t>
      </w:r>
    </w:p>
    <w:p>
      <w:pPr>
        <w:jc w:val="both"/>
        <w:rPr>
          <w:rFonts w:hint="eastAsia" w:ascii="宋体" w:hAnsi="宋体" w:eastAsia="宋体" w:cs="宋体"/>
          <w:i w:val="0"/>
          <w:iCs w:val="0"/>
          <w:color w:val="FF000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FF0000"/>
          <w:lang w:val="en-US" w:eastAsia="zh-CN"/>
        </w:rPr>
        <w:t>同时也是引导linux内核所必需的的条件之一</w:t>
      </w:r>
    </w:p>
    <w:p>
      <w:pPr>
        <w:jc w:val="both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http://www.arm.linux.org.uk/developer/booting.php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helvetica" w:hAnsi="helvetica" w:eastAsia="helvetica" w:cs="helvetica"/>
          <w:color w:val="000000"/>
        </w:rPr>
        <w:t xml:space="preserve">CPU register settings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color w:val="000000"/>
        </w:rPr>
        <w:t xml:space="preserve">r0 = 0.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color w:val="000000"/>
        </w:rPr>
        <w:t xml:space="preserve">r1 = machine type number discovered in (3) above.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color w:val="000000"/>
        </w:rPr>
        <w:t xml:space="preserve">r2 = physical address of tagged list in system RAM. 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helvetica" w:hAnsi="helvetica" w:eastAsia="helvetica" w:cs="helvetica"/>
          <w:color w:val="000000"/>
        </w:rPr>
        <w:t xml:space="preserve">CPU mode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color w:val="000000"/>
        </w:rPr>
        <w:t xml:space="preserve">All forms of interrupts must be disabled (IRQs and FIQs.)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color w:val="000000"/>
        </w:rPr>
        <w:t xml:space="preserve">The CPU must be in SVC mode. (A special exception exists for Angel.) 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helvetica" w:hAnsi="helvetica" w:eastAsia="helvetica" w:cs="helvetica"/>
          <w:color w:val="000000"/>
        </w:rPr>
        <w:t xml:space="preserve">Caches, MMUs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color w:val="000000"/>
        </w:rPr>
        <w:t xml:space="preserve">The MMU must be off.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color w:val="000000"/>
        </w:rPr>
        <w:t xml:space="preserve">Instruction cache may be on or off.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color w:val="000000"/>
        </w:rPr>
        <w:t xml:space="preserve">Data cache must be off </w:t>
      </w:r>
      <w:ins w:id="0">
        <w:r>
          <w:rPr>
            <w:rFonts w:hint="default" w:ascii="helvetica" w:hAnsi="helvetica" w:eastAsia="helvetica" w:cs="helvetica"/>
          </w:rPr>
          <w:t>and must not contain any stale data.</w:t>
        </w:r>
      </w:ins>
      <w:r>
        <w:rPr>
          <w:rFonts w:hint="default" w:ascii="helvetica" w:hAnsi="helvetica" w:eastAsia="helvetica" w:cs="helvetica"/>
          <w:color w:val="000000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360"/>
          <w:tab w:val="clear" w:pos="720"/>
        </w:tabs>
        <w:spacing w:before="0" w:beforeAutospacing="1" w:after="0" w:afterAutospacing="1"/>
        <w:ind w:left="360" w:leftChars="0"/>
      </w:pPr>
    </w:p>
    <w:p>
      <w:pPr>
        <w:jc w:val="both"/>
        <w:rPr>
          <w:rFonts w:hint="eastAsia"/>
          <w:i w:val="0"/>
          <w:iCs w:val="0"/>
          <w:lang w:val="en-US" w:eastAsia="zh-CN"/>
        </w:rPr>
      </w:pP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#ifdef CONFIG_S3C24X0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/* turn off the watchdog */</w:t>
      </w:r>
    </w:p>
    <w:p>
      <w:pPr>
        <w:jc w:val="both"/>
        <w:rPr>
          <w:rFonts w:hint="eastAsia"/>
          <w:i w:val="0"/>
          <w:iCs w:val="0"/>
          <w:color w:val="FF0000"/>
          <w:lang w:val="en-US" w:eastAsia="zh-CN"/>
        </w:rPr>
      </w:pPr>
      <w:r>
        <w:rPr>
          <w:rFonts w:hint="eastAsia"/>
          <w:i w:val="0"/>
          <w:iCs w:val="0"/>
          <w:color w:val="FF0000"/>
          <w:lang w:val="en-US" w:eastAsia="zh-CN"/>
        </w:rPr>
        <w:t>关闭看门狗，有看门狗在，需要一直刷新看门狗定时器，在初始化时不需要的，也是为了保证代码不被看门狗中断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# if defined(CONFIG_S3C2400)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#  define pWTCON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0x15300000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#  define INTMSK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0x14400008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/* Interrupt-Controller base addresses */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#  define CLKDIVN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0x14800014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/* clock divisor register */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#else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#  define pWTCON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0x53000000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#  define INTMSK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0x4A000008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/* Interrupt-Controller base addresses */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#  define INTSUBMSK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0x4A00001C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#  define CLKDIVN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0x4C000014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/* clock divisor register */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# endif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ldr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r0, =pWTCON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mov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r1, #0x0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str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r1, [r0]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color w:val="FF0000"/>
          <w:lang w:val="en-US" w:eastAsia="zh-CN"/>
        </w:rPr>
        <w:t>关闭所有中断，uboot代码执行都是通过查询处理任务的，不需要中断，至少现在不需要。开启中断会造成异常中断跳转，启动代码无法有效顺序执行！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mov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r1, #0xffffffff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ldr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r0, =INTMSK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str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r1, [r0]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# if defined(CONFIG_S3C2410)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ldr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r1, =0x3ff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ldr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r0, =INTSUBMSK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str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r1, [r0]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# endif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</w:p>
    <w:p>
      <w:pPr>
        <w:jc w:val="both"/>
        <w:rPr>
          <w:rFonts w:hint="eastAsia"/>
          <w:i w:val="0"/>
          <w:iCs w:val="0"/>
          <w:color w:val="FF0000"/>
          <w:lang w:val="en-US" w:eastAsia="zh-CN"/>
        </w:rPr>
      </w:pPr>
      <w:r>
        <w:rPr>
          <w:rFonts w:hint="eastAsia"/>
          <w:i w:val="0"/>
          <w:iCs w:val="0"/>
          <w:color w:val="FF0000"/>
          <w:lang w:val="en-US" w:eastAsia="zh-CN"/>
        </w:rPr>
        <w:t>设置时钟频率，使用默认的FCLK时钟，这里移植需要根据芯片类型修改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/* FCLK:HCLK:PCLK = 1:2:4 */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/* default FCLK is 120 MHz ! */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ldr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r0, =CLKDIVN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mov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r1, #3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str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r1, [r0]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#endif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/* CONFIG_S3C24X0 */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</w:p>
    <w:p>
      <w:pPr>
        <w:jc w:val="both"/>
        <w:rPr>
          <w:rFonts w:hint="eastAsia"/>
          <w:i w:val="0"/>
          <w:iCs w:val="0"/>
          <w:color w:val="FF0000"/>
          <w:lang w:val="en-US" w:eastAsia="zh-CN"/>
        </w:rPr>
      </w:pPr>
      <w:r>
        <w:rPr>
          <w:rFonts w:hint="eastAsia"/>
          <w:i w:val="0"/>
          <w:iCs w:val="0"/>
          <w:color w:val="FF0000"/>
          <w:lang w:val="en-US" w:eastAsia="zh-CN"/>
        </w:rPr>
        <w:t xml:space="preserve">是否跳过对cpu的一些初始化，包括禁止cache、SDRAM初始化，如果uboot实在SDRAM中直接运行的，需要定义 CONFIG_SKIP_LOWLEVEL_INIT 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#ifndef CONFIG_SKIP_LOWLEVEL_INIT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bl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 xml:space="preserve">cpu_init_crit 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#endif</w:t>
      </w:r>
    </w:p>
    <w:p>
      <w:pPr>
        <w:jc w:val="both"/>
        <w:rPr>
          <w:rFonts w:hint="eastAsia"/>
          <w:i w:val="0"/>
          <w:iCs w:val="0"/>
          <w:color w:val="FF000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bl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 xml:space="preserve">_main </w:t>
      </w:r>
      <w:r>
        <w:rPr>
          <w:rFonts w:hint="eastAsia"/>
          <w:i w:val="0"/>
          <w:iCs w:val="0"/>
          <w:color w:val="FF0000"/>
          <w:lang w:val="en-US" w:eastAsia="zh-CN"/>
        </w:rPr>
        <w:t>这里跳转到crt0.S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#ifndef CONFIG_SKIP_LOWLEVEL_INIT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cpu_init_crit: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/*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 xml:space="preserve"> * flush v4 I/D caches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 xml:space="preserve"> */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mov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r0, #0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mcr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p15, 0, r0, c7, c7, 0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/* flush v3/v4 cache */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mcr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p15, 0, r0, c8, c7, 0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/* flush v4 TLB */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/*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 xml:space="preserve"> * disable MMU stuff and caches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 xml:space="preserve"> */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mrc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p15, 0, r0, c1, c0, 0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bic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r0, r0, #0x00002300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@ clear bits 13, 9:8 (--V- --RS)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bic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r0, r0, #0x00000087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@ clear bits 7, 2:0 (B--- -CAM)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orr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r0, r0, #0x00000002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@ set bit 2 (A) Align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orr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r0, r0, #0x00001000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@ set bit 12 (I) I-Cache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mcr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p15, 0, r0, c1, c0, 0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/*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 xml:space="preserve"> * before relocating, we have to setup RAM timing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 xml:space="preserve"> * because memory timing is board-dependend, you will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 xml:space="preserve"> * find a lowlevel_init.S in your board directory.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 xml:space="preserve"> */</w:t>
      </w:r>
    </w:p>
    <w:p>
      <w:pPr>
        <w:jc w:val="both"/>
        <w:rPr>
          <w:rFonts w:hint="eastAsia"/>
          <w:i w:val="0"/>
          <w:iCs w:val="0"/>
          <w:color w:val="FF000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mov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 xml:space="preserve">ip, lr </w:t>
      </w:r>
      <w:r>
        <w:rPr>
          <w:rFonts w:hint="eastAsia"/>
          <w:i w:val="0"/>
          <w:iCs w:val="0"/>
          <w:color w:val="FF0000"/>
          <w:lang w:val="en-US" w:eastAsia="zh-CN"/>
        </w:rPr>
        <w:t>cpu_init_crit是BL跳转过来的lr，存放了返回地址，如果再次使用BL，lr会被覆盖，所以要先保存lr，至于为什么是ip，没什么，只是一个通用寄存器而已</w:t>
      </w:r>
    </w:p>
    <w:p>
      <w:pPr>
        <w:jc w:val="both"/>
        <w:rPr>
          <w:rFonts w:hint="eastAsia"/>
          <w:i w:val="0"/>
          <w:iCs w:val="0"/>
          <w:color w:val="FF000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bl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 xml:space="preserve">lowlevel_init </w:t>
      </w:r>
      <w:r>
        <w:rPr>
          <w:rFonts w:hint="eastAsia"/>
          <w:i w:val="0"/>
          <w:iCs w:val="0"/>
          <w:color w:val="FF0000"/>
          <w:lang w:val="en-US" w:eastAsia="zh-CN"/>
        </w:rPr>
        <w:t>跳转到lowlevel_init.S执行函数并返回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mov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lr, ip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mov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pc, lr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#endif /* CONFIG_SKIP_LOWLEVEL_INIT */</w:t>
      </w:r>
    </w:p>
    <w:p>
      <w:pPr>
        <w:jc w:val="both"/>
        <w:rPr>
          <w:rFonts w:hint="eastAsia"/>
          <w:i w:val="0"/>
          <w:iCs w:val="0"/>
          <w:lang w:val="en-US" w:eastAsia="zh-CN"/>
        </w:rPr>
      </w:pPr>
    </w:p>
    <w:p>
      <w:pPr>
        <w:jc w:val="both"/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Toc26853"/>
      <w:r>
        <w:rPr>
          <w:rFonts w:hint="eastAsia"/>
          <w:lang w:val="en-US" w:eastAsia="zh-CN"/>
        </w:rPr>
        <w:t>lowlevel_init.S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.globl lowlevel_init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lowlevel_init: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ldr     r0, =SMRDATA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r1, =CONFIG_SYS_TEXT_BASE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r0, r0, r1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r1, =BWSCON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Bus Width Status Controller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     r2, r0, #13*4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ldr     r3, [r0], #4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     r3, [r1], #4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cmp     r2, r0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bne     0b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R3：存储着R0所指向的配置字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R0：存放配置字的首地址，并每次操作后+4，一共操作13次，之后R0=R2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R2：配置字的末地址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其实是将SMRDATA相对地址处的13个配置字节拷贝到cpu内部对应的寄存器地址中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为什么是相对地址？？？也就是为什么要sub r0，r0，r1？？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因为SMRDATA地址是根据链接地址分配的，链接地址=CONFIG_SYS_TEXT_BASE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而这段代码实际运行在0地址处（SROM），所以SMRDATA的地址并不是实际的配置字地址，而是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SDRDATA-CONFIG_SYS_TEXT_BASE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everything is fine now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pc, lr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.ltorg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the literal pools origin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SMRDATA: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.word (0+(B1_BWSCON&lt;&lt;4)+(B2_BWSCON&lt;&lt;8)+(B3_BWSCON&lt;&lt;12)+(B4_BWSCON&lt;&lt;16)+(B5_BWSCON&lt;&lt;20)+(B6_BWSCON&lt;&lt;24)+(B7_BWSCON&lt;&lt;28))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.word ((B0_Tacs&lt;&lt;13)+(B0_Tcos&lt;&lt;11)+(B0_Tacc&lt;&lt;8)+(B0_Tcoh&lt;&lt;6)+(B0_Tah&lt;&lt;4)+(B0_Tacp&lt;&lt;2)+(B0_PMC))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.word ((B1_Tacs&lt;&lt;13)+(B1_Tcos&lt;&lt;11)+(B1_Tacc&lt;&lt;8)+(B1_Tcoh&lt;&lt;6)+(B1_Tah&lt;&lt;4)+(B1_Tacp&lt;&lt;2)+(B1_PMC))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.word ((B2_Tacs&lt;&lt;13)+(B2_Tcos&lt;&lt;11)+(B2_Tacc&lt;&lt;8)+(B2_Tcoh&lt;&lt;6)+(B2_Tah&lt;&lt;4)+(B2_Tacp&lt;&lt;2)+(B2_PMC))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.word ((B3_Tacs&lt;&lt;13)+(B3_Tcos&lt;&lt;11)+(B3_Tacc&lt;&lt;8)+(B3_Tcoh&lt;&lt;6)+(B3_Tah&lt;&lt;4)+(B3_Tacp&lt;&lt;2)+(B3_PMC))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.word ((B4_Tacs&lt;&lt;13)+(B4_Tcos&lt;&lt;11)+(B4_Tacc&lt;&lt;8)+(B4_Tcoh&lt;&lt;6)+(B4_Tah&lt;&lt;4)+(B4_Tacp&lt;&lt;2)+(B4_PMC))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.word ((B5_Tacs&lt;&lt;13)+(B5_Tcos&lt;&lt;11)+(B5_Tacc&lt;&lt;8)+(B5_Tcoh&lt;&lt;6)+(B5_Tah&lt;&lt;4)+(B5_Tacp&lt;&lt;2)+(B5_PMC))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.word ((B6_MT&lt;&lt;15)+(B6_Trcd&lt;&lt;2)+(B6_SCAN))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.word ((B7_MT&lt;&lt;15)+(B7_Trcd&lt;&lt;2)+(B7_SCAN))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.word ((REFEN&lt;&lt;23)+(TREFMD&lt;&lt;22)+(Trp&lt;&lt;20)+(Trc&lt;&lt;18)+(Tchr&lt;&lt;16)+REFCNT)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.word 0x32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.word 0x30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.word 0x30</w:t>
      </w:r>
    </w:p>
    <w:p>
      <w:pPr>
        <w:ind w:firstLine="48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上面的变量是配置信息，移植会需要修改</w:t>
      </w:r>
    </w:p>
    <w:p>
      <w:pPr>
        <w:ind w:firstLine="480" w:firstLineChars="200"/>
        <w:rPr>
          <w:rFonts w:hint="eastAsia"/>
          <w:color w:val="FF000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" w:name="_Toc10969"/>
      <w:r>
        <w:rPr>
          <w:rFonts w:hint="eastAsia"/>
          <w:lang w:val="en-US" w:eastAsia="zh-CN"/>
        </w:rPr>
        <w:t>crt0.S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进行了一些简单的初始化后，SDRAM已经可以使用。接着就是对uboot在SDRAM中运行做准备，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重点包括：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初始化uboot运行结构参数（global data数据）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拷贝和重定向代码到SDRAM中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crt0.S的任务顺序：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设置堆栈指针、global data指针。为运行C函数board_init_f()做准备。</w:t>
      </w:r>
    </w:p>
    <w:p>
      <w:pPr>
        <w:numPr>
          <w:ilvl w:val="0"/>
          <w:numId w:val="0"/>
        </w:numPr>
        <w:tabs>
          <w:tab w:val="clear" w:pos="360"/>
          <w:tab w:val="clear" w:pos="7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这里并不是具备了C语言的所有运行环境，bss，rw段的数据仍然不可用（代码运行在flash中）</w:t>
      </w:r>
    </w:p>
    <w:p>
      <w:pPr>
        <w:numPr>
          <w:ilvl w:val="0"/>
          <w:numId w:val="0"/>
        </w:numPr>
        <w:tabs>
          <w:tab w:val="clear" w:pos="360"/>
          <w:tab w:val="clear" w:pos="7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只能使用已经定义的常量。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执行board_init_f()，为程序在SDRAM中运行做准备，要完成global data的填充，包括重定向地址、运行的栈指针，运行时的global data地址。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调用relocate_code，获取board_init_f计算出的重定向地址，进行代码拷贝和重定向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跳转到SDRAM的board_init_r执行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ENTRY(_main)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Set up initial C runtime environment and call board_init_f(0).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 defined(CONFIG_SPL_BUILD) &amp;&amp; defined(CONFIG_SPL_STACK)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sp, =(CONFIG_SPL_STACK)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sp, =(CONFIG_SYS_INIT_SP_ADDR)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这里设置SP指向一个预留的空间，地址为 CONFIG_SYS_INIT_SP_ADDR，是靠SDRAM基地址的位置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定义在配置文件中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#define CONFIG_SYS_INIT_SP_ADDR (CONFIG_SYS_SDRAM_BASE + 0x1000 - \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            GENERATED_GBL_DATA_SIZE)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CONFIG_SYS_SDRAM_BASE 在配置文件中定义为0x30000000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 defined(CONFIG_CPU_V7M)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v7M forbids using SP as BIC destination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r3, sp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r3, r3, #7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sp, r3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sp, sp, #7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8-byte alignment for ABI compliance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r2, sp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sp, sp, #GD_SIZE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allocate one GD above SP */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为global data分配GD_SIZE大小的空间，其实觉得这里uboot代码有些问题，因为上面分配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SP指针的时候已经预留出来GENERATED_GBL_DATA_SIZE大小的空间，现在又预留GD_SIZE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感觉有些重复。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 defined(CONFIG_CPU_V7M)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v7M forbids using SP as BIC destination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r3, sp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r3, r3, #7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sp, r3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sp, sp, #7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8-byte alignment for ABI compliance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r9, sp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GD is above SP */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将全局变量结构体首地址保存到R9寄存器中,此时R2存放全局变量结构体的末地址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r1, sp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r0, #0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clr_gd: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r1, r2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while not at end of GD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 defined(CONFIG_CPU_V7M)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itt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strlo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r0, [r1]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clear 32-bit GD word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addlo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r1, r1, #4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move to next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clr_gd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将R1-R2所指向的地址空间清空，也就是global data结构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 defined(CONFIG_SYS_MALLOC_F_LEN)。。</w:t>
      </w:r>
      <w:r>
        <w:rPr>
          <w:rFonts w:hint="eastAsia"/>
          <w:color w:val="FF0000"/>
          <w:lang w:val="en-US" w:eastAsia="zh-CN"/>
        </w:rPr>
        <w:t>没定义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sp, sp, #CONFIG_SYS_MALLOC_F_LEN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sp, [r9, #GD_MALLOC_BASE]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mov r0, #0 not needed due to above code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board_init_f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跳转到board_init_f执行，以r0为参数传递，R0=0，具体细节会在board_r.c中讲解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 ! defined(CONFIG_SPL_BUILD)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Set up intermediate environment (new sp and gd) and call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relocate_code(addr_moni). Trick here is that we'll 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'here' but relocated.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sp, [r9, #GD_START_ADDR_SP]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sp = gd-&gt;start_addr_sp */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SP指向计算出的重定义的堆栈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 defined(CONFIG_CPU_V7M)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v7M forbids using SP as BIC destination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r3, sp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r3, r3, #7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sp, r3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sp, sp, #7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8-byte alignment for ABI compliance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r9, [r9, #GD_BD]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r9 = gd-&gt;bd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r9, r9, #GD_SIZE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new GD is below bd */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R9指向新计算的global data地址，因为经过board_init_f函数后，旧的global data已经拷贝到新的global data地址。gd-&gt;bd结构体指针正好在global data的地址尾部，也就是GD在bd下面，所以gd-&gt;bd - GD_SIZE = new GD。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但是问题来了，board_init_f执行后，新的GD指针已经保存在global_data结构体的程序new_gd中，为什么不直接方位这个new_gd呢？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原因是根本没有定义这个NEW_GD的宏啊！！！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lr, 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r0, [r9, #GD_RELOC_OFF]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r0 = gd-&gt;reloc_off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lr, lr, r0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这里为调用relocate_code做准备，存贮here地址的返回值，保证relocate_code代码调用返回到here处。gd-&gt;reloc_off是重定向后的地址偏移值。Relocate_code返回后就会进入真正的SDRAM中执行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 defined(CONFIG_CPU_V7M)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orr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lr, #1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As required by Thumb-only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r0, [r9, #GD_RELOCADDR]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r0 = gd-&gt;relocaddr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relocate_code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跳转到relocate_code执行，并将r0（gd-&gt;relocaddr）作为参数传递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here: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now relocate vectors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relocate_vectors</w:t>
      </w:r>
    </w:p>
    <w:p>
      <w:pPr>
        <w:ind w:firstLine="50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重定向向量表，这个函数是__weak修饰的函数，可以重新定义，移植的时候根据自己的CPU类型修改，因为uboot不使用中断，所以也可以去掉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Set up final (full) environment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c_runtime_cpu_setup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we still call old routine here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 !defined(CONFIG_SPL_BUILD) || defined(CONFIG_SPL_FRAMEWORK)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ifdef CONFIG_SPL_BUILD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Use a DRAM stack for the rest of SPL, if requested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spl_relocate_stack_gd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r0, #0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sp, r0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endif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r0, =__bss_start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this is auto-relocated!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#ifdef CONFIG_USE_ARCH_MEMSET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r3, =__bss_end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this is auto-relocated!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r1, #0x00000000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prepare zero to clear BSS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subs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r2, r3, r0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r2 = memset len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r1, =__bss_end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this is auto-relocated!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r2, #0x00000000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prepare zero to clear BSS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clbss_l:cmp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r0, r1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while not at end of BSS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 defined(CONFIG_CPU_V7M)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itt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strlo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r2, [r0]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clear 32-bit BSS word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addlo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r0, r0, #4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move to next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clbss_l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以上代码清空程序的bss段，重定向后这些地址__bss_end __bss_start也都被重定向了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 ! defined(CONFIG_SPL_BUILD)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 coloured_LED_init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 red_led_on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call board_init_r(gd_t *id, ulong dest_addr)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    r0, r9                  /* gd_t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r1, [r9, #GD_RELOCADDR]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dest_addr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call board_init_r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pc, =board_init_r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this is auto-relocated! */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将新的global data地址，和重定向后的地址作为参数传递给board_init_r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void board_init_r(gd_t *new_gd, ulong dest_addr)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we should not return here.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ENDPROC(_main)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上面一直用到了几个宏GD_RELOCADDR GD_SIZE GD_RELOC_OFF等，这些在哪定义呢，这些宏如果不编译是无法在源码中找到的，我们进行make编译后在对应的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include/generated/generic-asm-offsets.h 中会看到这些定义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#ifndef __GENERIC_ASM_OFFSETS_H__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#define __GENERIC_ASM_OFFSETS_H__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/*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* DO NOT MODIFY.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*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* This file was generated by Kbuild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*/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#define GENERATED_GBL_DATA_SIZE 176 /* (sizeof(struct global_data) + 15) &amp; ~15  @ */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#define GENERATED_BD_INFO_SIZE 80 /* (sizeof(struct bd_info) + 15) &amp; ~15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@ */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#define GD_SIZE 168 /* sizeof(struct global_data)       @ */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#define GD_BD 0 /* offsetof(struct global_data, bd)     @ */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#define GD_RELOCADDR 44 /* offsetof(struct global_data, relocaddr)      @ */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#define GD_RELOC_OFF 64 /* offsetof(struct global_data, reloc_off)      @ */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#define GD_START_ADDR_SP 60 /* offsetof(struct global_data, start_addr_sp)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@ */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#endif</w:t>
      </w:r>
    </w:p>
    <w:p>
      <w:pPr>
        <w:pStyle w:val="4"/>
        <w:rPr>
          <w:rFonts w:hint="eastAsia"/>
          <w:lang w:val="en-US" w:eastAsia="zh-CN"/>
        </w:rPr>
      </w:pPr>
      <w:bookmarkStart w:id="12" w:name="_Toc10149"/>
      <w:r>
        <w:rPr>
          <w:rFonts w:hint="eastAsia"/>
          <w:lang w:val="en-US" w:eastAsia="zh-CN"/>
        </w:rPr>
        <w:t>board_f.c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Board其实主要是填充gd指针空间，也就是R9指针所对应的global data结构体。为后面的relocate_code和board_init_r提供环境。比如计算重定向地址、新的堆栈地址、新的global data的位置。还会进行一些基础的初始化工作，时钟、串口、定时器这些基础的外设。我们马上就可以看到打印信息了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我们只关注如下的函数信息：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board_init_f(ulong boot_flags)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gd-&gt;flags = boot_flags;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gd-&gt;have_console = 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(initcall_run_list(init_sequence_f))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hang();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这个函数实际是调用了一个函数指针数组，并按顺序执行数组中每个指针指向的函数，如果出错，就hang()，让我们看看init_sequence_f都做了什么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..................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.................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init_sequence_f------------------------------------------------------------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发现进行了很多的函数调用，其实细看，很多函数都是有宏定义的。实际执行的函数并不多。我们把需要执行的函数留下，不需要执行的都用横线删了。。。。。。重要的我都用蓝色标示了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init_fnc_t init_sequence_f[] = {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#ifdef CONFIG_SANDBOX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setup_ram_buf,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0070C0"/>
          <w:sz w:val="28"/>
          <w:szCs w:val="28"/>
          <w:lang w:val="en-US" w:eastAsia="zh-CN"/>
        </w:rPr>
        <w:t>setup_mon_len</w:t>
      </w:r>
      <w:r>
        <w:rPr>
          <w:rFonts w:hint="eastAsia"/>
          <w:color w:val="0070C0"/>
          <w:lang w:val="en-US" w:eastAsia="zh-CN"/>
        </w:rPr>
        <w:t>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函数执行如下：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#if defined(__ARM__) || defined(__MICROBLAZE__)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gd-&gt;mon_len = (ulong)&amp;__bss_end - (ulong)_start;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设置gd-&gt;mon_len，也就是代码长度，代码包含RO,RW,ZI，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RO起始地址 = _start;ZI的尾地址 =__bss_end。所以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这里的长度就是RO+RW+ZI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#ifdef CONFIG_OF_CONTROL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fdtdec_setup,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#endif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#ifdef CONFIG_TRACE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trace_early_init,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initf_malloc,</w:t>
      </w:r>
    </w:p>
    <w:p>
      <w:pPr>
        <w:rPr>
          <w:rFonts w:hint="eastAsia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这个函数主体也是带有宏定义的，其实对我们来说是个空函数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#if defined(CONFIG_MPC85xx) || defined(CONFIG_MPC86xx)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/* TODO: can this go into arch_cpu_init()? */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probecpu,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#endif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#if defined(CONFIG_X86) &amp;&amp; defined(CONFIG_HAVE_FSP)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x86_fsp_init,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arch_cpu_init,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basic arch cpu dependent setup */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这个函数啥都没做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__weak int arch_cpu_init(void)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return 0;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这里注意这个函数是__weak修饰过的，叫做“弱符号”表示这个函数可以被覆盖，比如我们重新定义了一个函数int arch_cpu_init(void)，之前的函数就不会执行，而执行我们自己的函数，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简单介绍下“强符号”“弱符号”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① 同名的强符号只能有一个，否则编译器报"重复定义"错误。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② 允许一个强符号和多个弱符号，但定义会选择强符号的。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③ 当有多个弱符号相同时，链接器选择占用内存空间最大的那个。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在C语言中，函数和初始化的全局变量（包括显示初始化为0）是强符号，未初始化的全局变量是弱符号。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明白了吧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mark_bootstage,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就是mark了一下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initf_dm,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这个函数受两个宏控制，CONFIG_DM CONFIG_SYS_MALLOC_F_LEN，我们都没定义，所以也是空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arch_cpu_init_dm,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也是__weak修饰的函数，里面什么都没有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 defined(CONFIG_BOARD_EARLY_INIT_F)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>board_early_init_f,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这个函数对应的开发板的一些初始化，我们这里CONFIG_BOARD_EARLY_INIT_F定义了，所以有必要关心下，对应的函数在board/samsung/smdk2410/smdk2410.c。不同的开发板对应的可能不同。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这个函数干嘛的呢？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是初始化CPU的时钟包括FCLK PCLK HCLK USBCLK，有了合适的时钟我们才能配置串口啊！移植需要修改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TODO: can any of this go into arch_cpu_init()? */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#if defined(CONFIG_PPC) &amp;&amp; !defined(CONFIG_8xx_CPUCLK_DEFAULT)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get_clocks,</w:t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/* get CPU and bus clocks (etc.) */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#if defined(CONFIG_TQM8xxL) &amp;&amp; !defined(CONFIG_TQM866M) \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&amp;&amp; !defined(CONFIG_TQM885D)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adjust_sdram_tbs_8xx,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#endif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/* TODO: can we rename this to timer_init()? */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init_timebase,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 defined(CONFIG_ARM) || defined(CONFIG_MIPS) ||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defined(CONFIG_BLACKFIN) || defined(CONFIG_NDS32)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>timer_init,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initialize timer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初始化定时器，用来定时用，具体对应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arch/arm/cpu/arm920t/s3c24x0/timer.c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#ifdef CONFIG_SYS_ALLOC_DPRAM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#if !defined(CONFIG_CPM2)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dpram_init,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#endif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#endif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#if defined(CONFIG_BOARD_POSTCLK_INIT)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board_postclk_init,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#endif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#ifdef CONFIG_FSL_ESDHC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get_clocks,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#endif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#ifdef CONFIG_M68K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get_clocks,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>env_init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initialize environment */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环境变量的初始化，比如bootargs bootcmd bootdelay都会在这里初始化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#if defined(CONFIG_8xx_CPUCLK_DEFAULT)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/* get CPU and bus clocks according to the environment variable */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get_clocks_866,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/* adjust sdram refresh rate according to the new clock */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sdram_adjust_866,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init_timebase,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>init_baud_rate,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initialze baudrate settings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>serial_init,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serial communications setup */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初始化串口和对应的波特率，这些都对应board目录下的的文件，具体：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Init_baud_rate没有做实际的操作，只是将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gd-&gt;baudrate = getenv_ulong("baudrate", 10, CONFIG_BAUDRATE);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Serial_init才是真正的初始化，这个函数指向了serial_s3c24x0.c中的default_serial_console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通过配置CONFIG_SERIALX来选择对应的串口初始化函数，这里是CONFIG_SERIAL1对应UART0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console_init_f,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stage 1 init of console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设置一个标志位gb-&gt;console，代表我们有终端了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#ifdef CONFIG_SANDBOX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sandbox_early_getopt_check,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#endif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#ifdef CONFIG_OF_CONTROL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fdtdec_prepare_fdt,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display_options,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say that we are here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display_text_info,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show debugging info if required */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打印信息到串口，没啥解释的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#if defined(CONFIG_MPC8260)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prt_8260_rsr,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prt_8260_clks,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#endif /* CONFIG_MPC8260 */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#if defined(CONFIG_MPC83xx)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prt_83xx_rsr,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#endif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#if defined(CONFIG_PPC) || defined(CONFIG_M68K)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checkcpu,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print_cpuinfo,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display cpu info (and speed) */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#if defined(CONFIG_MPC5xxx)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prt_mpc5xxx_clks,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#endif /* CONFIG_MPC5xxx */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#if defined(CONFIG_DISPLAY_BOARDINFO)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show_board_info,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INIT_FUNC_WATCHDOG_INIT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这个也是没有定时看门狗初始化的宏，所以也不关心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#if defined(CONFIG_MISC_INIT_F)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misc_init_f,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#endif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INIT_FUNC_WATCHDOG_RESET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#if defined(CONFIG_HARD_I2C) || defined(CONFIG_SYS_I2C)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init_func_i2c,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#endif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#if defined(CONFIG_HARD_SPI)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init_func_spi,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#endif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>announce_dram_init,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打印“DRAM:”表示下面要DRAM初始化，并打印DRAM的信息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TODO: unify all these dram functions?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 defined(CONFIG_ARM) || defined(CONFIG_X86) || defined(CONFIG_NDS32) ||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defined(CONFIG_MICROBLAZE) || defined(CONFIG_AVR32)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dram_init,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configure available RAM banks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主要是获取DRAM大小并存放到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gd-&gt;ram_size中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#if defined(CONFIG_MIPS) || defined(CONFIG_PPC) || defined(CONFIG_M68K)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init_func_ram,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#endif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#ifdef CONFIG_POST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post_init_f,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#endif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INIT_FUNC_WATCHDOG_RESET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#if defined(CONFIG_SYS_DRAM_TEST)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testdram,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#endif /* CONFIG_SYS_DRAM_TEST */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INIT_FUNC_WATCHDOG_RESET</w:t>
      </w:r>
    </w:p>
    <w:p>
      <w:pPr>
        <w:rPr>
          <w:rFonts w:hint="eastAsia"/>
          <w:strike/>
          <w:dstrike w:val="0"/>
          <w:lang w:val="en-US" w:eastAsia="zh-CN"/>
        </w:rPr>
      </w:pP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#ifdef CONFIG_POST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init_post,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INIT_FUNC_WATCHDOG_RESET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Now that we have DRAM mapped and working, we can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relocate the code and continue running from DRAM.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Reserve memory at end of RAM for (top down in that order):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 - area that won't get touched by U-Boot and Linux (optional)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 - kernel log buffer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 - protected RAM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 - LCD framebuffer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 - monitor 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 - board info struct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>setup_dest_addr,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设置gd-&gt;ram_top指向DRAM的有效大小，并gd-&gt;relocaddr = gd-&gt;ram_top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从下面开始gd-&gt;relocaddr指针会最终指向代码要重定向的地址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#if defined(CONFIG_BLACKFIN) || defined(CONFIG_NIOS2)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/* Blackfin u-boot monitor should be on top of the ram */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reserve_uboot,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#endif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#if defined(CONFIG_LOGBUFFER) &amp;&amp; !defined(CONFIG_ALT_LB_ADDR)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reserve_logbuffer,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#endif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#ifdef CONFIG_PRAM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reserve_pram,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reserve_round_4k,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预留4K bytes的空间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#if !(defined(CONFIG_SYS_ICACHE_OFF) &amp;&amp; defined(CONFIG_SYS_DCACHE_OFF)) &amp;&amp; \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defined(CONFIG_ARM)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reserve_mmu,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#endif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#ifdef CONFIG_LCD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reserve_lcd,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#endif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reserve_trace,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/* TODO: Why the dependency on CONFIG_8xx? */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#if defined(CONFIG_VIDEO) &amp;&amp; (!defined(CONFIG_PPC) || defined(CONFIG_8xx)) &amp;&amp; \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!defined(CONFIG_ARM) &amp;&amp; !defined(CONFIG_X86) &amp;&amp; \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!defined(CONFIG_BLACKFIN) &amp;&amp; !defined(CONFIG_M68K)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reserve_video,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 !defined(CONFIG_BLACKFIN) &amp;&amp; !defined(CONFIG_NIOS2)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>reserve_uboot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预留出uboot代码内存空间，此时gd-&gt;relocaddr指向了要重定向的地址，也就是uboot在内存中运行地址，不在改变，此时gd-&gt;start_addr_sp = gd-&gt;relocaddr。之后开始设置gd-&gt;start_addr_sp。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#ifndef CONFIG_SPL_BUILD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>reserve_malloc,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>reserve_board,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预留malloc所需的内存，和bd结构体内存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setup_machine,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设置机器码，需要定义CONFIG_MACH_TYPE，这里没有定义这个变量，在之后的stage2中board_init中也会设置这个值。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>reserve_global_data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预留global data结构体内存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reserve_fdt,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没有使用FDT所以这里不关心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reserve_arch,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__weak修饰函数，空函数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>reserve_stacks,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预留IRQ FIQ堆栈，（如果不适用IRQ默认是不会分配空间的）。保证堆栈16字节对齐，具体为什么16字节对齐。。待确定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>setup_dram_config,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>show_dram_config,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setup_dram_config执行空函数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show_dram_config显示打印dram信息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#if defined(CONFIG_PPC) || defined(CONFIG_M68K)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setup_board_part1,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INIT_FUNC_WATCHDOG_RESET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setup_board_part2,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display_new_sp,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通过上面的操作，将新的堆栈地址打印出来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#ifdef CONFIG_SYS_EXTBDINFO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setup_board_extra,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#endif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INIT_FUNC_WATCHDOG_RESET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reloc_fdt,</w:t>
      </w:r>
    </w:p>
    <w:p>
      <w:pPr>
        <w:rPr>
          <w:rFonts w:hint="eastAsia"/>
          <w:strike w:val="0"/>
          <w:dstrike w:val="0"/>
          <w:color w:val="0070C0"/>
          <w:lang w:val="en-US" w:eastAsia="zh-CN"/>
        </w:rPr>
      </w:pPr>
      <w:r>
        <w:rPr>
          <w:rFonts w:hint="eastAsia"/>
          <w:strike w:val="0"/>
          <w:dstrike w:val="0"/>
          <w:color w:val="0070C0"/>
          <w:lang w:val="en-US" w:eastAsia="zh-CN"/>
        </w:rPr>
        <w:tab/>
      </w:r>
      <w:r>
        <w:rPr>
          <w:rFonts w:hint="eastAsia"/>
          <w:strike w:val="0"/>
          <w:dstrike w:val="0"/>
          <w:color w:val="0070C0"/>
          <w:lang w:val="en-US" w:eastAsia="zh-CN"/>
        </w:rPr>
        <w:t>setup_reloc,</w:t>
      </w:r>
    </w:p>
    <w:p>
      <w:pPr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这个函数设置gd-&gt;reloc_off = gd-&gt;relocaddr - CONFIG_SYS_TEXT_BASE;也就是重定向代码的偏移地址。同时将旧的global data拷贝到计算出的新的global data地址，memcpy(gd-&gt;new_gd, (char *)gd, sizeof(gd_t));</w:t>
      </w:r>
    </w:p>
    <w:p>
      <w:pPr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这样，如果R9指向新global data地址，就可以使用gd指针访问新的global data了。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#if defined(CONFIG_X86) || defined(CONFIG_ARC)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copy_uboot_to_ram,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clear_bss,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do_elf_reloc_fixups,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#endif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#if !defined(CONFIG_ARM) &amp;&amp; !defined(CONFIG_SANDBOX)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jump_to_copy,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#endif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如果注意看上面的代码，我们知道R9寄存器存放了global data结构体地址，board_init_f中的函数直接使用gd这个指针来方位global data，R9和gd指针的关系是什么？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发现board_init_f开头有个宏定义DECLARE_GLOBAL_DATA_PTR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再次查找定义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#ifdef CONFIG_ARM64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#define DECLARE_GLOBAL_DATA_PTR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register volatile gd_t *gd asm ("x18")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#else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#define DECLARE_GLOBAL_DATA_PTR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register volatile gd_t *gd asm ("r9")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其实是定义gd为一个寄存器变量。并且是gd_t*类型。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" w:name="_Toc27771"/>
      <w:r>
        <w:rPr>
          <w:rFonts w:hint="eastAsia"/>
          <w:lang w:val="en-US" w:eastAsia="zh-CN"/>
        </w:rPr>
        <w:t>relocate.S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这个文件主要是拷贝代码到SDRAM，重定向代码和中断向量表。重定向代码就是对SDRAM中函数变量的地址就行修订，所依据的是GOT表，gcc通过-pic编译后支持这种重定向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这里针对relocate_code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ENTRY(relocate_code)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r1, =__image_copy_start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r1 &lt;- SRC &amp;__image_copy_start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subs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r4, r0, r1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r4 &lt;- relocation offset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beq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relocate_done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skip relocation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r2, =__image_copy_end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r2 &lt;- SRC &amp;__image_copy_end */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R0存放了relocate_addr，r1存放了要拷贝的起始地址，如果相等不需要拷贝，如果不等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拷贝R1~R2的地址范围到R0地址处，具体拷贝工作是copy_loop完成的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copy_loop: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ldmia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r1!, {r10-r11}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copy from source address [r1]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stmia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r0!, {r10-r11}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copy to   target address [r0]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r1, r2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until source end address [r2]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copy_loop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拷贝完毕！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fix .rel.dyn relocations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r2, =__rel_dyn_start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r2 &lt;- SRC &amp;__rel_dyn_start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r3, =__rel_dyn_end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r3 &lt;- SRC &amp;__rel_dyn_end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fixloop: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ldmia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r2!, {r0-r1}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(r0,r1) &lt;- (SRC location,fixup)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r1, r1, #0xff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r1, #23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relative fixup?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fixnext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relative fix: increase location by offset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r0, r0, r4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r1, [r0]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r1, r1, r4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r1, [r0]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fixnext: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r2, r3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fixloop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上面的代码对DRAM中的uboot代码重定向，将DRAM中代码地址+R4（offset）。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具体的细节参考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http://blog.csdn.net/skyflying2012/article/details/37660265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relocate_done: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#ifdef __XSCALE__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On xscale, icache must be invalidated and write buffers drained,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even with cache disabled - 4.2.7 of xscale core developer's manual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mcr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p15, 0, r0, c7, c7, 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invalidate icache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mcr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p15, 0, r0, c7, c10,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drain write buffer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ARMv4- don't know bx lr but the assembler fails to see that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#ifdef __ARM_ARCH_4__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pc, lr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ENDPROC(relocate_code)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8890"/>
      <w:r>
        <w:rPr>
          <w:rFonts w:hint="eastAsia"/>
          <w:lang w:val="en-US" w:eastAsia="zh-CN"/>
        </w:rPr>
        <w:t>stage2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到了这一阶段，代码就没有那些汇编了，都是C语言完成，任务也相对变得复杂。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主要还是对外设驱动的、环境变量的初始化，然后跳转到main_loop函数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Main_loop就是接受交互命令并执行命令了。这部分很少进行修改。也没有复杂的流程，不再赘述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5" w:name="_Toc3694"/>
      <w:r>
        <w:rPr>
          <w:rFonts w:hint="eastAsia"/>
          <w:lang w:val="en-US" w:eastAsia="zh-CN"/>
        </w:rPr>
        <w:t>u-boot移植步骤</w:t>
      </w:r>
      <w:bookmarkEnd w:id="15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2540"/>
      <w:r>
        <w:rPr>
          <w:rFonts w:hint="eastAsia"/>
          <w:lang w:val="en-US" w:eastAsia="zh-CN"/>
        </w:rPr>
        <w:t>建立移植所需的目录结构</w:t>
      </w:r>
      <w:bookmarkEnd w:id="16"/>
    </w:p>
    <w:p>
      <w:pPr>
        <w:pStyle w:val="4"/>
        <w:rPr>
          <w:rFonts w:hint="eastAsia"/>
          <w:lang w:val="en-US" w:eastAsia="zh-CN"/>
        </w:rPr>
      </w:pPr>
      <w:bookmarkStart w:id="17" w:name="_Toc24019"/>
      <w:r>
        <w:rPr>
          <w:rFonts w:hint="eastAsia"/>
          <w:lang w:val="en-US" w:eastAsia="zh-CN"/>
        </w:rPr>
        <w:t>1.建立开发板目录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board/samsung/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mini2440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-rf smdk2410/* mini2440/</w:t>
      </w:r>
    </w:p>
    <w:p>
      <w:pPr>
        <w:numPr>
          <w:ilvl w:val="0"/>
          <w:numId w:val="0"/>
        </w:numPr>
        <w:tabs>
          <w:tab w:val="clear" w:pos="360"/>
          <w:tab w:val="clear" w:pos="720"/>
        </w:tabs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mv mini2440/smdk2410.c </w:t>
      </w:r>
      <w:r>
        <w:rPr>
          <w:rFonts w:hint="eastAsia"/>
          <w:lang w:val="en-US" w:eastAsia="zh-CN"/>
        </w:rPr>
        <w:t>mini2440/</w:t>
      </w:r>
      <w:r>
        <w:rPr>
          <w:rFonts w:hint="eastAsia" w:eastAsiaTheme="minorEastAsia"/>
          <w:lang w:val="en-US" w:eastAsia="zh-CN"/>
        </w:rPr>
        <w:t>mini2440.c</w:t>
      </w:r>
    </w:p>
    <w:p>
      <w:pPr>
        <w:numPr>
          <w:ilvl w:val="0"/>
          <w:numId w:val="0"/>
        </w:numPr>
        <w:tabs>
          <w:tab w:val="clear" w:pos="360"/>
          <w:tab w:val="clear" w:pos="720"/>
        </w:tabs>
        <w:rPr>
          <w:rFonts w:hint="eastAsia" w:eastAsiaTheme="minorEastAsia"/>
          <w:lang w:val="en-US" w:eastAsia="zh-CN"/>
        </w:rPr>
      </w:pPr>
    </w:p>
    <w:p>
      <w:pPr>
        <w:pStyle w:val="4"/>
        <w:numPr>
          <w:ilvl w:val="0"/>
          <w:numId w:val="0"/>
        </w:numPr>
        <w:tabs>
          <w:tab w:val="clear" w:pos="360"/>
          <w:tab w:val="clear" w:pos="720"/>
        </w:tabs>
        <w:rPr>
          <w:rFonts w:hint="eastAsia"/>
          <w:lang w:val="en-US" w:eastAsia="zh-CN"/>
        </w:rPr>
      </w:pPr>
      <w:bookmarkStart w:id="18" w:name="_Toc18542"/>
      <w:r>
        <w:rPr>
          <w:rFonts w:hint="eastAsia"/>
          <w:lang w:val="en-US" w:eastAsia="zh-CN"/>
        </w:rPr>
        <w:t>2.修改Makefile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$vim mini2440/Makefile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360"/>
          <w:tab w:val="clear" w:pos="720"/>
        </w:tabs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obj-y   := </w:t>
      </w:r>
      <w:r>
        <w:rPr>
          <w:rFonts w:hint="eastAsia"/>
          <w:lang w:val="en-US" w:eastAsia="zh-CN"/>
        </w:rPr>
        <w:t>mini2440</w:t>
      </w:r>
      <w:r>
        <w:rPr>
          <w:rFonts w:hint="eastAsia" w:eastAsiaTheme="minorEastAsia"/>
          <w:lang w:val="en-US" w:eastAsia="zh-CN"/>
        </w:rPr>
        <w:t>.o</w:t>
      </w:r>
    </w:p>
    <w:p>
      <w:pPr>
        <w:numPr>
          <w:ilvl w:val="0"/>
          <w:numId w:val="0"/>
        </w:numPr>
        <w:tabs>
          <w:tab w:val="clear" w:pos="360"/>
          <w:tab w:val="clear" w:pos="720"/>
        </w:tabs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obj-y   += lowlevel_init.o</w:t>
      </w:r>
    </w:p>
    <w:p>
      <w:pPr>
        <w:pStyle w:val="4"/>
        <w:rPr>
          <w:rFonts w:hint="eastAsia"/>
          <w:lang w:val="en-US" w:eastAsia="zh-CN"/>
        </w:rPr>
      </w:pPr>
      <w:bookmarkStart w:id="19" w:name="_Toc26968"/>
      <w:r>
        <w:rPr>
          <w:rFonts w:hint="eastAsia"/>
          <w:lang w:val="en-US" w:eastAsia="zh-CN"/>
        </w:rPr>
        <w:t>3.修改Kconfig</w:t>
      </w:r>
      <w:bookmarkEnd w:id="19"/>
    </w:p>
    <w:p>
      <w:pPr>
        <w:numPr>
          <w:ilvl w:val="0"/>
          <w:numId w:val="0"/>
        </w:numPr>
        <w:tabs>
          <w:tab w:val="clear" w:pos="360"/>
          <w:tab w:val="clear" w:pos="720"/>
        </w:tabs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$</w:t>
      </w:r>
      <w:r>
        <w:rPr>
          <w:rFonts w:hint="eastAsia" w:eastAsiaTheme="minorEastAsia"/>
          <w:lang w:val="en-US" w:eastAsia="zh-CN"/>
        </w:rPr>
        <w:t xml:space="preserve">vim mini2440/Kconfig </w:t>
      </w:r>
    </w:p>
    <w:p>
      <w:pPr>
        <w:pStyle w:val="17"/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+if 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TARGET_MINI2440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+config SYS_BOARD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default "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mini2440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"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+config SYS_VENDOR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default "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samsung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"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+config SYS_SOC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default "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s3c24x0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"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+config SYS_CONFIG_NAME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default "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mini2440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"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+endif</w:t>
      </w:r>
    </w:p>
    <w:p>
      <w:pPr>
        <w:numPr>
          <w:ilvl w:val="0"/>
          <w:numId w:val="0"/>
        </w:numPr>
        <w:tabs>
          <w:tab w:val="clear" w:pos="360"/>
          <w:tab w:val="clear" w:pos="720"/>
        </w:tabs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360"/>
          <w:tab w:val="clear" w:pos="7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修改为如下：</w:t>
      </w:r>
    </w:p>
    <w:p>
      <w:pPr>
        <w:numPr>
          <w:ilvl w:val="0"/>
          <w:numId w:val="0"/>
        </w:numPr>
        <w:tabs>
          <w:tab w:val="clear" w:pos="360"/>
          <w:tab w:val="clear" w:pos="7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SYSBOARD:mini2440 </w:t>
      </w:r>
    </w:p>
    <w:p>
      <w:pPr>
        <w:numPr>
          <w:ilvl w:val="0"/>
          <w:numId w:val="0"/>
        </w:numPr>
        <w:tabs>
          <w:tab w:val="clear" w:pos="360"/>
          <w:tab w:val="clear" w:pos="7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SYS_VENDOR：samsung</w:t>
      </w:r>
    </w:p>
    <w:p>
      <w:pPr>
        <w:numPr>
          <w:ilvl w:val="0"/>
          <w:numId w:val="0"/>
        </w:numPr>
        <w:tabs>
          <w:tab w:val="clear" w:pos="360"/>
          <w:tab w:val="clear" w:pos="7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SYS_SOC：s3c24x0</w:t>
      </w:r>
    </w:p>
    <w:p>
      <w:pPr>
        <w:numPr>
          <w:ilvl w:val="0"/>
          <w:numId w:val="0"/>
        </w:numPr>
        <w:tabs>
          <w:tab w:val="clear" w:pos="360"/>
          <w:tab w:val="clear" w:pos="7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SYS_CONFIG_NAME：mini2440</w:t>
      </w:r>
    </w:p>
    <w:p>
      <w:pPr>
        <w:numPr>
          <w:ilvl w:val="0"/>
          <w:numId w:val="0"/>
        </w:numPr>
        <w:tabs>
          <w:tab w:val="clear" w:pos="360"/>
          <w:tab w:val="clear" w:pos="7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上面几个宏确定下面几个参数:</w:t>
      </w:r>
    </w:p>
    <w:tbl>
      <w:tblPr>
        <w:tblStyle w:val="31"/>
        <w:tblW w:w="11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1"/>
        <w:gridCol w:w="7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tabs>
                <w:tab w:val="clear" w:pos="360"/>
                <w:tab w:val="clear" w:pos="720"/>
              </w:tabs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开发板代码目录</w:t>
            </w:r>
          </w:p>
        </w:tc>
        <w:tc>
          <w:tcPr>
            <w:tcW w:w="737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tabs>
                <w:tab w:val="clear" w:pos="360"/>
                <w:tab w:val="clear" w:pos="720"/>
              </w:tabs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board/samsung(SYS_VENDOR)/mini2440(SYSBOARD)/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tabs>
                <w:tab w:val="clear" w:pos="360"/>
                <w:tab w:val="clear" w:pos="720"/>
              </w:tabs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soc目录</w:t>
            </w:r>
          </w:p>
        </w:tc>
        <w:tc>
          <w:tcPr>
            <w:tcW w:w="737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tabs>
                <w:tab w:val="clear" w:pos="360"/>
                <w:tab w:val="clear" w:pos="720"/>
              </w:tabs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arch/arm/cpu/arm920t/s3c24x0(SYS_SOC)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tabs>
                <w:tab w:val="clear" w:pos="360"/>
                <w:tab w:val="clear" w:pos="720"/>
              </w:tabs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配置文件</w:t>
            </w:r>
          </w:p>
        </w:tc>
        <w:tc>
          <w:tcPr>
            <w:tcW w:w="737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tabs>
                <w:tab w:val="clear" w:pos="360"/>
                <w:tab w:val="clear" w:pos="720"/>
              </w:tabs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include/configs/mini2440(</w:t>
            </w:r>
            <w:r>
              <w:rPr>
                <w:rFonts w:hint="eastAsia"/>
                <w:lang w:val="en-US" w:eastAsia="zh-CN"/>
              </w:rPr>
              <w:t>SYS_CONFIG_NAME).h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$vim arch/arm/Kconfig</w:t>
      </w:r>
    </w:p>
    <w:p>
      <w:pPr>
        <w:pStyle w:val="17"/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+config TARGET_MINI2440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bool "Support mini2440"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select CPU_ARM920T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config TARGET_ASPENITE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bool "Support aspenite"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select CPU_ARM926EJS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@@ -769,6 +773,7 @@ source "board/phytec/pcm051/Kconfig"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source "board/phytec/pcm052/Kconfig"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source "board/ppcag/bg0900/Kconfig"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source "board/samsung/smdk2410/Kconfig"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+source "board/samsung/mini2440/Kconfig"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0" w:name="_Toc26966"/>
      <w:r>
        <w:rPr>
          <w:rFonts w:hint="eastAsia"/>
          <w:lang w:val="en-US" w:eastAsia="zh-CN"/>
        </w:rPr>
        <w:t>4.建立配置文件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include/configs/smdk2410.h  include/configs/mini2440.h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configs/smdk2410_defconfig configs/mini2440_defconfig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修改mini2440_defconfig</w:t>
      </w:r>
    </w:p>
    <w:p>
      <w:pPr>
        <w:rPr>
          <w:rFonts w:hint="eastAsia"/>
          <w:color w:val="FF0000"/>
          <w:lang w:val="en-US" w:eastAsia="zh-CN"/>
        </w:rPr>
      </w:pPr>
    </w:p>
    <w:p>
      <w:pPr>
        <w:pStyle w:val="10"/>
        <w:widowControl/>
        <w:rPr>
          <w:color w:val="FF0000"/>
        </w:rPr>
      </w:pPr>
      <w:r>
        <w:rPr>
          <w:rFonts w:hint="default" w:ascii="Courier New" w:hAnsi="Courier New" w:cs="Courier New"/>
          <w:color w:val="FF0000"/>
          <w:lang w:val="en-US"/>
        </w:rPr>
        <w:t>+CONFIG_ARM=y</w:t>
      </w:r>
      <w:r>
        <w:rPr>
          <w:rFonts w:hint="default" w:ascii="Courier New" w:hAnsi="Courier New" w:cs="Courier New"/>
          <w:color w:val="FF0000"/>
          <w:lang w:val="en-US"/>
        </w:rPr>
        <w:br w:type="textWrapping"/>
      </w:r>
      <w:r>
        <w:rPr>
          <w:rFonts w:hint="default" w:ascii="Courier New" w:hAnsi="Courier New" w:cs="Courier New"/>
          <w:color w:val="FF0000"/>
          <w:lang w:val="en-US"/>
        </w:rPr>
        <w:t>+CONFIG_TARGET_MINI2440=y</w:t>
      </w:r>
      <w:r>
        <w:rPr>
          <w:rFonts w:hint="default" w:ascii="Courier New" w:hAnsi="Courier New" w:cs="Courier New"/>
          <w:color w:val="FF0000"/>
          <w:lang w:val="en-US"/>
        </w:rPr>
        <w:br w:type="textWrapping"/>
      </w:r>
      <w:r>
        <w:rPr>
          <w:rFonts w:hint="default" w:ascii="Courier New" w:hAnsi="Courier New" w:cs="Courier New"/>
          <w:color w:val="FF0000"/>
          <w:lang w:val="en-US"/>
        </w:rPr>
        <w:t>+CONFIG_SYS_PROMPT="MINI2440 # 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Mini2440.h也需要修改，在移植过程中会介绍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1" w:name="_Toc29276"/>
      <w:r>
        <w:rPr>
          <w:rFonts w:hint="eastAsia"/>
          <w:lang w:val="en-US" w:eastAsia="zh-CN"/>
        </w:rPr>
        <w:t>5.简单编译</w:t>
      </w:r>
      <w:bookmarkEnd w:id="21"/>
    </w:p>
    <w:p>
      <w:pPr>
        <w:numPr>
          <w:ilvl w:val="0"/>
          <w:numId w:val="0"/>
        </w:numPr>
        <w:tabs>
          <w:tab w:val="clear" w:pos="360"/>
          <w:tab w:val="clear" w:pos="7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$make mini2440_defconfig</w:t>
      </w:r>
    </w:p>
    <w:p>
      <w:pPr>
        <w:numPr>
          <w:ilvl w:val="0"/>
          <w:numId w:val="0"/>
        </w:numPr>
        <w:tabs>
          <w:tab w:val="clear" w:pos="360"/>
          <w:tab w:val="clear" w:pos="7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$make CROSS_COMPILE=arm-linux-</w:t>
      </w:r>
    </w:p>
    <w:p>
      <w:pPr>
        <w:numPr>
          <w:ilvl w:val="0"/>
          <w:numId w:val="0"/>
        </w:numPr>
        <w:tabs>
          <w:tab w:val="clear" w:pos="360"/>
          <w:tab w:val="clear" w:pos="720"/>
        </w:tabs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OBJCOPY u-boot.srec</w:t>
      </w:r>
    </w:p>
    <w:p>
      <w:pPr>
        <w:numPr>
          <w:ilvl w:val="0"/>
          <w:numId w:val="0"/>
        </w:numPr>
        <w:tabs>
          <w:tab w:val="clear" w:pos="360"/>
          <w:tab w:val="clear" w:pos="720"/>
        </w:tabs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OBJCOPY u-boot.bin</w:t>
      </w:r>
    </w:p>
    <w:p>
      <w:pPr>
        <w:numPr>
          <w:ilvl w:val="0"/>
          <w:numId w:val="0"/>
        </w:numPr>
        <w:tabs>
          <w:tab w:val="clear" w:pos="360"/>
          <w:tab w:val="clear" w:pos="720"/>
        </w:tabs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CFG     u-boot.cfg</w:t>
      </w:r>
    </w:p>
    <w:p>
      <w:pPr>
        <w:numPr>
          <w:ilvl w:val="0"/>
          <w:numId w:val="0"/>
        </w:numPr>
        <w:tabs>
          <w:tab w:val="clear" w:pos="360"/>
          <w:tab w:val="clear" w:pos="720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我们会使用u-boot.bin</w:t>
      </w:r>
    </w:p>
    <w:p>
      <w:pPr>
        <w:numPr>
          <w:ilvl w:val="0"/>
          <w:numId w:val="0"/>
        </w:numPr>
        <w:tabs>
          <w:tab w:val="clear" w:pos="360"/>
          <w:tab w:val="clear" w:pos="720"/>
        </w:tabs>
        <w:rPr>
          <w:rFonts w:hint="eastAsia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26809"/>
      <w:r>
        <w:rPr>
          <w:rFonts w:hint="eastAsia"/>
          <w:lang w:val="en-US" w:eastAsia="zh-CN"/>
        </w:rPr>
        <w:t>配置文件修订</w:t>
      </w:r>
      <w:bookmarkEnd w:id="22"/>
    </w:p>
    <w:p>
      <w:pPr>
        <w:numPr>
          <w:ilvl w:val="0"/>
          <w:numId w:val="0"/>
        </w:numPr>
        <w:tabs>
          <w:tab w:val="clear" w:pos="360"/>
          <w:tab w:val="clear" w:pos="720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$vim include/configs/mini2440.h </w:t>
      </w:r>
    </w:p>
    <w:p>
      <w:pPr>
        <w:numPr>
          <w:ilvl w:val="0"/>
          <w:numId w:val="0"/>
        </w:numPr>
        <w:tabs>
          <w:tab w:val="clear" w:pos="360"/>
          <w:tab w:val="clear" w:pos="720"/>
        </w:tabs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Soc定义</w:t>
      </w:r>
    </w:p>
    <w:p>
      <w:pPr>
        <w:pStyle w:val="17"/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+#define CONFIG_S3C24X0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/* This is a SAMSUNG S3C24x0-type SoC */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CONFIG_S3C2440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/* specifically a SAMSUNG S3C2440 SoC */ /* modified!!! */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+#define CONFIG_MINI2440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/* on a SAMSUNG MINI2440 Board */ /* modified!!! */</w:t>
      </w:r>
    </w:p>
    <w:p>
      <w:pPr>
        <w:pStyle w:val="17"/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</w:pPr>
    </w:p>
    <w:p>
      <w:pPr>
        <w:numPr>
          <w:ilvl w:val="0"/>
          <w:numId w:val="0"/>
        </w:numPr>
        <w:tabs>
          <w:tab w:val="clear" w:pos="360"/>
          <w:tab w:val="clear" w:pos="720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网卡支持</w:t>
      </w:r>
    </w:p>
    <w:p>
      <w:pPr>
        <w:pStyle w:val="17"/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CONFIG_DRIVER_DM9000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CONFIG_DM9000_BASE 0x20000300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/* nGCS4 */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DM9000_DATA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(CONFIG_DM9000_BASE+4)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DM9000_IO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CONFIG_DM9000_BASE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CONFIG_DM9000_NO_SROM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+/* #define CONFIG_DM9000_DEBUG */</w:t>
      </w:r>
    </w:p>
    <w:p>
      <w:pPr>
        <w:pStyle w:val="17"/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ourier New" w:hAnsi="Courier New" w:eastAsia="宋体" w:cs="Courier New"/>
          <w:color w:val="auto"/>
          <w:kern w:val="2"/>
          <w:sz w:val="21"/>
          <w:szCs w:val="21"/>
          <w:lang w:val="en-US" w:eastAsia="zh-CN" w:bidi="ar"/>
        </w:rPr>
      </w:pPr>
    </w:p>
    <w:p>
      <w:pPr>
        <w:pStyle w:val="17"/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ourier New" w:hAnsi="Courier New" w:eastAsia="宋体" w:cs="Courier New"/>
          <w:color w:val="auto"/>
          <w:kern w:val="2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color w:val="auto"/>
          <w:kern w:val="2"/>
          <w:sz w:val="21"/>
          <w:szCs w:val="21"/>
          <w:lang w:val="en-US" w:eastAsia="zh-CN" w:bidi="ar"/>
        </w:rPr>
        <w:t>串口支持</w:t>
      </w:r>
    </w:p>
    <w:p>
      <w:pPr>
        <w:pStyle w:val="17"/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FF0000"/>
        </w:rPr>
      </w:pP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CONFIG_S3C24X0_SERIAL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CONFIG_SERIAL1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1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/* we use SERIAL 1 on SMDK2410 */</w:t>
      </w:r>
    </w:p>
    <w:p>
      <w:pPr>
        <w:pStyle w:val="17"/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FF0000"/>
        </w:rPr>
      </w:pP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CONFIG_BAUDRATE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115200</w:t>
      </w:r>
    </w:p>
    <w:p>
      <w:pPr>
        <w:pStyle w:val="17"/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</w:pPr>
    </w:p>
    <w:p>
      <w:pPr>
        <w:numPr>
          <w:ilvl w:val="0"/>
          <w:numId w:val="0"/>
        </w:numPr>
        <w:tabs>
          <w:tab w:val="clear" w:pos="360"/>
          <w:tab w:val="clear" w:pos="720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网络地址</w:t>
      </w:r>
    </w:p>
    <w:p>
      <w:pPr>
        <w:pStyle w:val="17"/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FF0000"/>
        </w:rPr>
      </w:pP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CONFIG_NETMASK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255.255.255.0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CONFIG_IPADDR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10.0.0.110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CONFIG_SERVERIP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10.0.0.1</w:t>
      </w:r>
    </w:p>
    <w:p>
      <w:pPr>
        <w:numPr>
          <w:ilvl w:val="0"/>
          <w:numId w:val="0"/>
        </w:numPr>
        <w:tabs>
          <w:tab w:val="clear" w:pos="360"/>
          <w:tab w:val="clear" w:pos="720"/>
        </w:tabs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tabs>
          <w:tab w:val="clear" w:pos="360"/>
          <w:tab w:val="clear" w:pos="720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Norflash定义</w:t>
      </w:r>
    </w:p>
    <w:p>
      <w:pPr>
        <w:pStyle w:val="17"/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 * FLASH and environment organization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 */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CONFIG_SYS_FLASH_CFI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CONFIG_FLASH_CFI_DRIVER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CONFIG_FLASH_SHOW_PROGRESS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45</w:t>
      </w:r>
    </w:p>
    <w:p>
      <w:pPr>
        <w:pStyle w:val="17"/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+#define CONFIG_SYS_MAX_FLASH_BANKS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1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+#define CONFIG_SYS_FLASH_BANKS_LIST     { CONFIG_SYS_FLASH_BASE }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CONFIG_SYS_MAX_FLASH_SECT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(35) /* modified !!!! */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CONFIG_ENV_ADDR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 xml:space="preserve">(CONFIG_SYS_FLASH_BASE + 0x1E0000)  /* modified !!! 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*/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CONFIG_ENV_IS_IN_FLASH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CONFIG_ENV_SIZE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0x10000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+/* allow to overwrite serial and ethaddr */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+#define CONFIG_ENV_OVERWRITE</w:t>
      </w:r>
    </w:p>
    <w:p>
      <w:pPr>
        <w:pStyle w:val="17"/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</w:pPr>
    </w:p>
    <w:p>
      <w:pPr>
        <w:numPr>
          <w:ilvl w:val="0"/>
          <w:numId w:val="0"/>
        </w:numPr>
        <w:tabs>
          <w:tab w:val="clear" w:pos="360"/>
          <w:tab w:val="clear" w:pos="720"/>
        </w:tabs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tabs>
          <w:tab w:val="clear" w:pos="360"/>
          <w:tab w:val="clear" w:pos="720"/>
        </w:tabs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tabs>
          <w:tab w:val="clear" w:pos="360"/>
          <w:tab w:val="clear" w:pos="720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Nand定义</w:t>
      </w:r>
    </w:p>
    <w:p>
      <w:pPr>
        <w:pStyle w:val="17"/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 * NAND configuration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 */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+#ifdef CONFIG_CMD_NAND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CONFIG_NAND_S3C2410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CONFIG_SYS_S3C2410_NAND_HWECC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CONFIG_SYS_MAX_NAND_DEVICE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1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CONFIG_SYS_NAND_BASE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0x4E000000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+#endif</w:t>
      </w:r>
    </w:p>
    <w:p>
      <w:pPr>
        <w:pStyle w:val="17"/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Autoboot</w:t>
      </w:r>
    </w:p>
    <w:p>
      <w:pPr>
        <w:pStyle w:val="17"/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+/* autoboot */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+#define CONFIG_BOOTDELAY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5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+#define CONFIG_BOOT_RETRY_TIME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-1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+#define CONFIG_RESET_TO_RETRY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+#define CONFIG_ZERO_BOOTDELAY_CHECK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+#define CONFIG_BOOTCOMMAND "version;bdinfo"</w:t>
      </w:r>
    </w:p>
    <w:p>
      <w:pPr>
        <w:pStyle w:val="17"/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ourier New" w:hAnsi="Courier New" w:eastAsia="宋体" w:cs="Courier New"/>
          <w:kern w:val="2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kern w:val="2"/>
          <w:sz w:val="21"/>
          <w:szCs w:val="21"/>
          <w:lang w:val="en-US" w:eastAsia="zh-CN" w:bidi="ar"/>
        </w:rPr>
        <w:t>只有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CONFIG_BOOTCOMMAND</w:t>
      </w:r>
      <w:r>
        <w:rPr>
          <w:rFonts w:hint="eastAsia" w:ascii="Courier New" w:hAnsi="Courier New" w:eastAsia="宋体" w:cs="Courier New"/>
          <w:kern w:val="2"/>
          <w:sz w:val="21"/>
          <w:szCs w:val="21"/>
          <w:lang w:val="en-US" w:eastAsia="zh-CN" w:bidi="ar"/>
        </w:rPr>
        <w:t>不为空的时候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CONFIG_BOOTDELAY</w:t>
      </w:r>
      <w:r>
        <w:rPr>
          <w:rFonts w:hint="eastAsia" w:ascii="Courier New" w:hAnsi="Courier New" w:eastAsia="宋体" w:cs="Courier New"/>
          <w:kern w:val="2"/>
          <w:sz w:val="21"/>
          <w:szCs w:val="21"/>
          <w:lang w:val="en-US" w:eastAsia="zh-CN" w:bidi="ar"/>
        </w:rPr>
        <w:t>才会起作用，倒计时</w:t>
      </w:r>
    </w:p>
    <w:p>
      <w:pPr>
        <w:pStyle w:val="17"/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kern w:val="2"/>
          <w:sz w:val="21"/>
          <w:szCs w:val="21"/>
          <w:lang w:val="en-US" w:eastAsia="zh-CN" w:bidi="ar"/>
        </w:rPr>
        <w:t>这里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CONFIG_BOOTCOMMAND</w:t>
      </w:r>
      <w:r>
        <w:rPr>
          <w:rFonts w:hint="eastAsia" w:ascii="Courier New" w:hAnsi="Courier New" w:eastAsia="宋体" w:cs="Courier New"/>
          <w:kern w:val="2"/>
          <w:sz w:val="21"/>
          <w:szCs w:val="21"/>
          <w:lang w:val="en-US" w:eastAsia="zh-CN" w:bidi="ar"/>
        </w:rPr>
        <w:t>只是一个演示</w:t>
      </w:r>
    </w:p>
    <w:p>
      <w:pPr>
        <w:numPr>
          <w:ilvl w:val="0"/>
          <w:numId w:val="0"/>
        </w:numPr>
        <w:tabs>
          <w:tab w:val="clear" w:pos="360"/>
          <w:tab w:val="clear" w:pos="720"/>
        </w:tabs>
        <w:rPr>
          <w:rFonts w:hint="eastAsia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3" w:name="_Toc3076"/>
      <w:r>
        <w:rPr>
          <w:rFonts w:hint="eastAsia"/>
          <w:lang w:val="en-US" w:eastAsia="zh-CN"/>
        </w:rPr>
        <w:t>时钟修改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start.S</w:t>
      </w:r>
    </w:p>
    <w:p>
      <w:pPr>
        <w:pStyle w:val="17"/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 if defined(CONFIG_S3C2440) /* modified !!!!! */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ldr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r1, =0x7fff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ldr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r0, =INTSUBMSK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str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r1,[r0]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 endif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+# if defined(CONFIG_S3C2410)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/* FCLK:HCLK:PCLK = 1:2:4 */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/* default FCLK is 120 MHz ! */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-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ldr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r0, =CLKDIVN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ldr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r0,=CLKDIVN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mov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r1, #3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str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r1, [r0]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+# endif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 if defined(CONFIG_S3C2440)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/* FCLK:HCLK:PCLK = 1:4:8 HDIVN=2,PDIVN=1 */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/* set FCLK 405MHz ! */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ldr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r0, =CLKDIVN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mov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r1, #5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str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r1,[r0]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/* HDIVN != 0 ,set asynchronous bus mode */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mrc p15,0,r0,c1,c0,0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orr r0,r0,#0xc0000000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mcr p15,0,r0,c1,c0,0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/* set FLCK in bord_early_init_f */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/* ... */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 endif</w:t>
      </w:r>
    </w:p>
    <w:p>
      <w:pPr>
        <w:pStyle w:val="17"/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Mini2440.c</w:t>
      </w:r>
    </w:p>
    <w:p>
      <w:pPr>
        <w:pStyle w:val="17"/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+#if defined(CONFIG_S3C2440)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M_MDIV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0x7f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/* Fout = 405MHz, Fin = 12MHz */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M_PDIV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0x2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M_SDIV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0x1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+#else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+#if FCLK_SPEED==0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/* Fout = 203MHz, Fin = 12MHz for Audio */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+#define M_MDIV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0xC3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+#define M_PDIV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0x4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+#define M_SDIV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0x1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+#elif FCLK_SPEED==1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/* Fout = 202.8MHz */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+#define M_MDIV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0xA1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+#define M_PDIV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0x3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+#define M_SDIV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0x1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+#endif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+#endif /* endif CONFIG_S3C2440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S3C2440比S3C2410时钟要快，设置正确的时钟分频和主频率，避免超过最大允许值</w:t>
      </w:r>
    </w:p>
    <w:p>
      <w:pPr>
        <w:numPr>
          <w:ilvl w:val="0"/>
          <w:numId w:val="0"/>
        </w:numPr>
        <w:tabs>
          <w:tab w:val="clear" w:pos="360"/>
          <w:tab w:val="clear" w:pos="720"/>
        </w:tabs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7914"/>
      <w:r>
        <w:rPr>
          <w:rFonts w:hint="eastAsia"/>
          <w:lang w:val="en-US" w:eastAsia="zh-CN"/>
        </w:rPr>
        <w:t>SDRAM移植</w:t>
      </w:r>
      <w:bookmarkEnd w:id="24"/>
    </w:p>
    <w:p>
      <w:pPr>
        <w:numPr>
          <w:ilvl w:val="0"/>
          <w:numId w:val="0"/>
        </w:numPr>
        <w:tabs>
          <w:tab w:val="clear" w:pos="360"/>
          <w:tab w:val="clear" w:pos="7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Lowlevel_init.S</w:t>
      </w:r>
    </w:p>
    <w:p>
      <w:pPr>
        <w:numPr>
          <w:ilvl w:val="0"/>
          <w:numId w:val="0"/>
        </w:numPr>
        <w:tabs>
          <w:tab w:val="clear" w:pos="360"/>
          <w:tab w:val="clear" w:pos="720"/>
        </w:tabs>
        <w:rPr>
          <w:rFonts w:hint="eastAsia"/>
          <w:lang w:val="en-US" w:eastAsia="zh-CN"/>
        </w:rPr>
      </w:pPr>
    </w:p>
    <w:p>
      <w:pPr>
        <w:pStyle w:val="17"/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+#ifdef CONFIG_S3C2440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REFEN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0x1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/* Refresh enable */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TREFMD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0x0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/* CBR(CAS before RAS)/Auto refresh */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Trp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0x0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/* 2clk */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Trc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0x3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/* 7clk */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Tchr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0x2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/* 3clk */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REFCNT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1260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/* period=7.8us, HCLK=101Mhz, (2048+1-7.8*101) */</w:t>
      </w:r>
    </w:p>
    <w:p>
      <w:pPr>
        <w:pStyle w:val="17"/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(2048+1-7.8*101) */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+#else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+#define REFEN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0x1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/* Refresh enable */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+#define TREFMD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0x0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/* CBR(CAS before RAS)/Auto refresh */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+#define Trp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0x0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/* 2clk */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+#define Trc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0x3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/* 7clk */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+#define Tchr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0x2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/* 3clk */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+#define REFCNT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1113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/* period=15.6us, HCLK=60Mhz, (2048+1-15.6*60) */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+#endif</w:t>
      </w:r>
    </w:p>
    <w:p>
      <w:pPr>
        <w:pStyle w:val="17"/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</w:pPr>
    </w:p>
    <w:p>
      <w:pPr>
        <w:numPr>
          <w:ilvl w:val="0"/>
          <w:numId w:val="0"/>
        </w:numPr>
        <w:tabs>
          <w:tab w:val="clear" w:pos="360"/>
          <w:tab w:val="clear" w:pos="720"/>
        </w:tabs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根据SDRAM设置对应的参数</w:t>
      </w:r>
    </w:p>
    <w:p>
      <w:pPr>
        <w:pStyle w:val="3"/>
        <w:rPr>
          <w:rFonts w:hint="eastAsia"/>
          <w:lang w:val="en-US" w:eastAsia="zh-CN"/>
        </w:rPr>
      </w:pPr>
      <w:bookmarkStart w:id="25" w:name="_Toc23"/>
      <w:r>
        <w:rPr>
          <w:rFonts w:hint="eastAsia"/>
          <w:lang w:val="en-US" w:eastAsia="zh-CN"/>
        </w:rPr>
        <w:t>向量表重定向</w:t>
      </w:r>
      <w:bookmarkEnd w:id="25"/>
    </w:p>
    <w:p>
      <w:pPr>
        <w:pStyle w:val="17"/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@@ -49,15 +49,15 @@ ENTRY(relocate_vectors)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* CP15 c1 V bit gives us the location of the vectors: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* 0x00000000 or 0xFFFF0000.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*/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-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ldr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r0, [r9, #GD_RELOCADDR]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/* r0 = gd-&gt;relocaddr */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-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mrc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p15, 0, r2, c1, c0, 0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/* V bit (bit[13]) in CP15 c1 */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-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ands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r2, r2, #(1 &lt;&lt; 13)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-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ldreq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r1, =0x00000000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/* If V=0 */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-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ldrne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r1, =0xFFFF0000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/* If V=1 */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-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ldmia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r0!, {r2-r8,r10}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-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stmia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r1!, {r2-r8,r10}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-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ldmia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r0!, {r2-r8,r10}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-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stmia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r1!, {r2-r8,r10}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+#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ldr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r0, [r9, #GD_RELOCADDR]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/* r0 = gd-&gt;relocaddr */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+#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mrc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p15, 0, r2, c1, c0, 0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/* V bit (bit[13]) in CP15 c1 */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+#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ands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r2, r2, #(1 &lt;&lt; 13)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+#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ldreq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r1, =0x00000000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/* If V=0 */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+#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ldrne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r1, =0xFFFF0000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/* If V=1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S3C2440不支持重定向（只支持高地址低地址），所以去掉重定向代码</w:t>
      </w:r>
    </w:p>
    <w:p>
      <w:pPr>
        <w:numPr>
          <w:ilvl w:val="0"/>
          <w:numId w:val="0"/>
        </w:numPr>
        <w:tabs>
          <w:tab w:val="clear" w:pos="360"/>
          <w:tab w:val="clear" w:pos="720"/>
        </w:tabs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6" w:name="_Toc7783"/>
      <w:r>
        <w:rPr>
          <w:rFonts w:hint="eastAsia"/>
          <w:lang w:val="en-US" w:eastAsia="zh-CN"/>
        </w:rPr>
        <w:t>norflash驱动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Norflash使用的是标准的CFI接口芯片Am29LV160DB，uboot对norflash CFI接口支持很好。可以自动检测norflash的信息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在配置文件中加入定义</w:t>
      </w:r>
    </w:p>
    <w:p>
      <w:pPr>
        <w:pStyle w:val="17"/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CONFIG_SYS_FLASH_CFI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CONFIG_FLASH_CFI_DRIVER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CONFIG_FLASH_SHOW_PROGRESS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45</w:t>
      </w:r>
    </w:p>
    <w:p>
      <w:pP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+#define CONFIG_SYS_MAX_FLASH_BANKS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1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+#define CONFIG_SYS_FLASH_BANKS_LIST     { CONFIG_SYS_FLASH_BASE }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</w:p>
    <w:p>
      <w:pPr>
        <w:rPr>
          <w:rFonts w:hint="eastAsia" w:ascii="Courier New" w:hAnsi="Courier New" w:eastAsia="宋体" w:cs="Courier New"/>
          <w:color w:val="auto"/>
          <w:kern w:val="2"/>
          <w:sz w:val="24"/>
          <w:szCs w:val="24"/>
          <w:lang w:val="en-US" w:eastAsia="zh-CN" w:bidi="ar"/>
        </w:rPr>
      </w:pPr>
      <w:r>
        <w:rPr>
          <w:rFonts w:hint="eastAsia" w:ascii="Courier New" w:hAnsi="Courier New" w:eastAsia="宋体" w:cs="Courier New"/>
          <w:color w:val="auto"/>
          <w:kern w:val="2"/>
          <w:sz w:val="24"/>
          <w:szCs w:val="24"/>
          <w:lang w:val="en-US" w:eastAsia="zh-CN" w:bidi="ar"/>
        </w:rPr>
        <w:t>这里我们将环境变量存放到norflash中。又定义了如下参数</w:t>
      </w:r>
    </w:p>
    <w:p>
      <w:pP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CONFIG_SYS_MAX_FLASH_SECT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(35) /* modified !!!! */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CONFIG_ENV_ADDR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 xml:space="preserve">(CONFIG_SYS_FLASH_BASE + 0x1E0000)  /* modified !!! 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*/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CONFIG_ENV_IS_IN_FLASH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CONFIG_ENV_SIZE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0x10000</w:t>
      </w:r>
    </w:p>
    <w:p>
      <w:pPr>
        <w:rPr>
          <w:rFonts w:hint="eastAsia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</w:pPr>
    </w:p>
    <w:p>
      <w:pPr>
        <w:rPr>
          <w:rFonts w:hint="eastAsia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Am29LV160DB一共有35个扇区，我们放到最后的扇区SA33，1E0000-1EFFFF = 64Kbytes</w:t>
      </w:r>
    </w:p>
    <w:p>
      <w:pPr>
        <w:numPr>
          <w:ilvl w:val="0"/>
          <w:numId w:val="0"/>
        </w:numPr>
        <w:tabs>
          <w:tab w:val="clear" w:pos="360"/>
          <w:tab w:val="clear" w:pos="720"/>
        </w:tabs>
      </w:pPr>
      <w:r>
        <w:drawing>
          <wp:inline distT="0" distB="0" distL="114300" distR="114300">
            <wp:extent cx="6853555" cy="611505"/>
            <wp:effectExtent l="0" t="0" r="444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3555" cy="61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360"/>
          <w:tab w:val="clear" w:pos="720"/>
        </w:tabs>
      </w:pPr>
    </w:p>
    <w:p>
      <w:pPr>
        <w:numPr>
          <w:ilvl w:val="0"/>
          <w:numId w:val="0"/>
        </w:numPr>
        <w:tabs>
          <w:tab w:val="clear" w:pos="360"/>
          <w:tab w:val="clear" w:pos="7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Mini2440.c</w:t>
      </w:r>
    </w:p>
    <w:p>
      <w:pPr>
        <w:numPr>
          <w:ilvl w:val="0"/>
          <w:numId w:val="0"/>
        </w:numPr>
        <w:tabs>
          <w:tab w:val="clear" w:pos="360"/>
          <w:tab w:val="clear" w:pos="7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如果我们定义了</w:t>
      </w:r>
    </w:p>
    <w:p>
      <w:pPr>
        <w:numPr>
          <w:ilvl w:val="0"/>
          <w:numId w:val="0"/>
        </w:numPr>
        <w:tabs>
          <w:tab w:val="clear" w:pos="360"/>
          <w:tab w:val="clear" w:pos="720"/>
        </w:tabs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#define CONFIG_FLASH_CFI_LEGACY</w:t>
      </w:r>
    </w:p>
    <w:p>
      <w:pPr>
        <w:numPr>
          <w:ilvl w:val="0"/>
          <w:numId w:val="0"/>
        </w:numPr>
        <w:tabs>
          <w:tab w:val="clear" w:pos="360"/>
          <w:tab w:val="clear" w:pos="720"/>
        </w:tabs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2"/>
          <w:sz w:val="24"/>
          <w:szCs w:val="24"/>
          <w:lang w:val="en-US" w:eastAsia="zh-CN" w:bidi="ar"/>
        </w:rPr>
        <w:t>那么会调用mini2440.c中的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board_flash_get_legacy</w:t>
      </w:r>
    </w:p>
    <w:p>
      <w:pPr>
        <w:numPr>
          <w:ilvl w:val="0"/>
          <w:numId w:val="0"/>
        </w:numPr>
        <w:tabs>
          <w:tab w:val="clear" w:pos="360"/>
          <w:tab w:val="clear" w:pos="720"/>
        </w:tabs>
        <w:rPr>
          <w:rFonts w:hint="eastAsia" w:asciiTheme="minorEastAsia" w:hAnsiTheme="minorEastAsia" w:eastAsiaTheme="minorEastAsia" w:cstheme="minorEastAsia"/>
          <w:color w:val="auto"/>
          <w:kern w:val="2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2"/>
          <w:sz w:val="24"/>
          <w:szCs w:val="24"/>
          <w:lang w:val="en-US" w:eastAsia="zh-CN" w:bidi="ar"/>
        </w:rPr>
        <w:t>因为我们的norflash是标准cfi接口，可以去掉，不去也不会执行</w:t>
      </w:r>
    </w:p>
    <w:p>
      <w:pPr>
        <w:numPr>
          <w:ilvl w:val="0"/>
          <w:numId w:val="0"/>
        </w:numPr>
        <w:tabs>
          <w:tab w:val="clear" w:pos="360"/>
          <w:tab w:val="clear" w:pos="720"/>
        </w:tabs>
        <w:rPr>
          <w:rFonts w:hint="eastAsia" w:asciiTheme="minorEastAsia" w:hAnsiTheme="minorEastAsia" w:eastAsiaTheme="minorEastAsia" w:cstheme="minorEastAsia"/>
          <w:color w:val="auto"/>
          <w:kern w:val="2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tabs>
          <w:tab w:val="clear" w:pos="360"/>
          <w:tab w:val="clear" w:pos="720"/>
        </w:tabs>
        <w:rPr>
          <w:rFonts w:hint="eastAsia" w:asciiTheme="minorEastAsia" w:hAnsiTheme="minorEastAsia" w:cstheme="minorEastAsia"/>
          <w:color w:val="FF0000"/>
          <w:kern w:val="2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auto"/>
          <w:kern w:val="2"/>
          <w:sz w:val="24"/>
          <w:szCs w:val="24"/>
          <w:lang w:val="en-US" w:eastAsia="zh-CN" w:bidi="ar"/>
        </w:rPr>
        <w:t>Note：norflash移植过程中发现开启的DEBUG，norflash无法正确写入数据，会出现写入超时，原因是</w:t>
      </w:r>
      <w:r>
        <w:rPr>
          <w:rFonts w:hint="eastAsia" w:asciiTheme="minorEastAsia" w:hAnsiTheme="minorEastAsia" w:cstheme="minorEastAsia"/>
          <w:color w:val="FF0000"/>
          <w:kern w:val="2"/>
          <w:sz w:val="24"/>
          <w:szCs w:val="24"/>
          <w:lang w:val="en-US" w:eastAsia="zh-CN" w:bidi="ar"/>
        </w:rPr>
        <w:t>uboot从norflash读到超时间是ms，却当做us处理，又进行了（us+999）/1000的操作，从而导致timeout设置时间较短，开启后会打印信息从而消耗时间导致超时。</w:t>
      </w:r>
    </w:p>
    <w:p>
      <w:pPr>
        <w:numPr>
          <w:ilvl w:val="-1"/>
          <w:numId w:val="0"/>
        </w:numPr>
        <w:rPr>
          <w:rFonts w:hint="eastAsia" w:asciiTheme="minorEastAsia" w:hAnsiTheme="minorEastAsia" w:cstheme="minorEastAsia"/>
          <w:color w:val="auto"/>
          <w:kern w:val="2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auto"/>
          <w:kern w:val="2"/>
          <w:sz w:val="24"/>
          <w:szCs w:val="24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color w:val="auto"/>
          <w:kern w:val="2"/>
          <w:sz w:val="24"/>
          <w:szCs w:val="24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color w:val="auto"/>
          <w:kern w:val="2"/>
          <w:sz w:val="24"/>
          <w:szCs w:val="24"/>
          <w:lang w:val="en-US" w:eastAsia="zh-CN" w:bidi="ar"/>
        </w:rPr>
        <w:t>/* round up when converting to ms */</w:t>
      </w:r>
    </w:p>
    <w:p>
      <w:pPr>
        <w:numPr>
          <w:ilvl w:val="-1"/>
          <w:numId w:val="0"/>
        </w:numPr>
        <w:rPr>
          <w:rFonts w:hint="eastAsia" w:asciiTheme="minorEastAsia" w:hAnsiTheme="minorEastAsia" w:cstheme="minorEastAsia"/>
          <w:color w:val="FF0000"/>
          <w:kern w:val="2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auto"/>
          <w:kern w:val="2"/>
          <w:sz w:val="24"/>
          <w:szCs w:val="24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color w:val="auto"/>
          <w:kern w:val="2"/>
          <w:sz w:val="24"/>
          <w:szCs w:val="24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color w:val="FF0000"/>
          <w:kern w:val="2"/>
          <w:sz w:val="24"/>
          <w:szCs w:val="24"/>
          <w:lang w:val="en-US" w:eastAsia="zh-CN" w:bidi="ar"/>
        </w:rPr>
        <w:t>info-&gt;write_tout = (tmp + 999) / 1000;</w:t>
      </w:r>
    </w:p>
    <w:p>
      <w:pPr>
        <w:numPr>
          <w:ilvl w:val="-1"/>
          <w:numId w:val="0"/>
        </w:numPr>
        <w:rPr>
          <w:rFonts w:hint="eastAsia" w:asciiTheme="minorEastAsia" w:hAnsiTheme="minorEastAsia" w:cstheme="minorEastAsia"/>
          <w:color w:val="auto"/>
          <w:kern w:val="2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auto"/>
          <w:kern w:val="2"/>
          <w:sz w:val="24"/>
          <w:szCs w:val="24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color w:val="auto"/>
          <w:kern w:val="2"/>
          <w:sz w:val="24"/>
          <w:szCs w:val="24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color w:val="auto"/>
          <w:kern w:val="2"/>
          <w:sz w:val="24"/>
          <w:szCs w:val="24"/>
          <w:lang w:val="en-US" w:eastAsia="zh-CN" w:bidi="ar"/>
        </w:rPr>
        <w:t>info-&gt;flash_id = FLASH_MAN_CFI;</w:t>
      </w:r>
    </w:p>
    <w:p>
      <w:pPr>
        <w:numPr>
          <w:ilvl w:val="-1"/>
          <w:numId w:val="0"/>
        </w:numPr>
        <w:rPr>
          <w:rFonts w:hint="eastAsia" w:asciiTheme="minorEastAsia" w:hAnsiTheme="minorEastAsia" w:cstheme="minorEastAsia"/>
          <w:color w:val="auto"/>
          <w:kern w:val="2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auto"/>
          <w:kern w:val="2"/>
          <w:sz w:val="24"/>
          <w:szCs w:val="24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color w:val="auto"/>
          <w:kern w:val="2"/>
          <w:sz w:val="24"/>
          <w:szCs w:val="24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color w:val="auto"/>
          <w:kern w:val="2"/>
          <w:sz w:val="24"/>
          <w:szCs w:val="24"/>
          <w:lang w:val="en-US" w:eastAsia="zh-CN" w:bidi="ar"/>
        </w:rPr>
        <w:t>if ((info-&gt;interface == FLASH_CFI_X8X16) &amp;&amp;</w:t>
      </w:r>
    </w:p>
    <w:p>
      <w:pPr>
        <w:numPr>
          <w:ilvl w:val="-1"/>
          <w:numId w:val="0"/>
        </w:numPr>
        <w:rPr>
          <w:rFonts w:hint="eastAsia" w:asciiTheme="minorEastAsia" w:hAnsiTheme="minorEastAsia" w:cstheme="minorEastAsia"/>
          <w:color w:val="auto"/>
          <w:kern w:val="2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auto"/>
          <w:kern w:val="2"/>
          <w:sz w:val="24"/>
          <w:szCs w:val="24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color w:val="auto"/>
          <w:kern w:val="2"/>
          <w:sz w:val="24"/>
          <w:szCs w:val="24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color w:val="auto"/>
          <w:kern w:val="2"/>
          <w:sz w:val="24"/>
          <w:szCs w:val="24"/>
          <w:lang w:val="en-US" w:eastAsia="zh-CN" w:bidi="ar"/>
        </w:rPr>
        <w:t xml:space="preserve">    (info-&gt;chipwidth == FLASH_CFI_BY8)) {</w:t>
      </w:r>
    </w:p>
    <w:p>
      <w:pPr>
        <w:numPr>
          <w:ilvl w:val="-1"/>
          <w:numId w:val="0"/>
        </w:numPr>
        <w:rPr>
          <w:rFonts w:hint="eastAsia" w:asciiTheme="minorEastAsia" w:hAnsiTheme="minorEastAsia" w:cstheme="minorEastAsia"/>
          <w:color w:val="auto"/>
          <w:kern w:val="2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auto"/>
          <w:kern w:val="2"/>
          <w:sz w:val="24"/>
          <w:szCs w:val="24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color w:val="auto"/>
          <w:kern w:val="2"/>
          <w:sz w:val="24"/>
          <w:szCs w:val="24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color w:val="auto"/>
          <w:kern w:val="2"/>
          <w:sz w:val="24"/>
          <w:szCs w:val="24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color w:val="auto"/>
          <w:kern w:val="2"/>
          <w:sz w:val="24"/>
          <w:szCs w:val="24"/>
          <w:lang w:val="en-US" w:eastAsia="zh-CN" w:bidi="ar"/>
        </w:rPr>
        <w:t>/* XXX - Need to test on x8/x16 in parallel. */</w:t>
      </w:r>
    </w:p>
    <w:p>
      <w:pPr>
        <w:numPr>
          <w:ilvl w:val="-1"/>
          <w:numId w:val="0"/>
        </w:numPr>
        <w:rPr>
          <w:rFonts w:hint="eastAsia" w:asciiTheme="minorEastAsia" w:hAnsiTheme="minorEastAsia" w:cstheme="minorEastAsia"/>
          <w:color w:val="auto"/>
          <w:kern w:val="2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auto"/>
          <w:kern w:val="2"/>
          <w:sz w:val="24"/>
          <w:szCs w:val="24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color w:val="auto"/>
          <w:kern w:val="2"/>
          <w:sz w:val="24"/>
          <w:szCs w:val="24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color w:val="auto"/>
          <w:kern w:val="2"/>
          <w:sz w:val="24"/>
          <w:szCs w:val="24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color w:val="auto"/>
          <w:kern w:val="2"/>
          <w:sz w:val="24"/>
          <w:szCs w:val="24"/>
          <w:lang w:val="en-US" w:eastAsia="zh-CN" w:bidi="ar"/>
        </w:rPr>
        <w:t>info-&gt;portwidth &gt;&gt;= 1;</w:t>
      </w:r>
    </w:p>
    <w:p>
      <w:pPr>
        <w:numPr>
          <w:ilvl w:val="-1"/>
          <w:numId w:val="0"/>
        </w:numPr>
        <w:rPr>
          <w:rFonts w:hint="eastAsia" w:asciiTheme="minorEastAsia" w:hAnsiTheme="minorEastAsia" w:cstheme="minorEastAsia"/>
          <w:color w:val="auto"/>
          <w:kern w:val="2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auto"/>
          <w:kern w:val="2"/>
          <w:sz w:val="24"/>
          <w:szCs w:val="24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color w:val="auto"/>
          <w:kern w:val="2"/>
          <w:sz w:val="24"/>
          <w:szCs w:val="24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color w:val="auto"/>
          <w:kern w:val="2"/>
          <w:sz w:val="24"/>
          <w:szCs w:val="24"/>
          <w:lang w:val="en-US" w:eastAsia="zh-CN" w:bidi="ar"/>
        </w:rPr>
        <w:t>}</w:t>
      </w:r>
    </w:p>
    <w:p>
      <w:pPr>
        <w:numPr>
          <w:ilvl w:val="0"/>
          <w:numId w:val="0"/>
        </w:numPr>
        <w:tabs>
          <w:tab w:val="clear" w:pos="360"/>
          <w:tab w:val="clear" w:pos="720"/>
        </w:tabs>
        <w:rPr>
          <w:rFonts w:hint="eastAsia" w:asciiTheme="minorEastAsia" w:hAnsiTheme="minorEastAsia" w:cstheme="minorEastAsia"/>
          <w:color w:val="auto"/>
          <w:kern w:val="2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tabs>
          <w:tab w:val="clear" w:pos="360"/>
          <w:tab w:val="clear" w:pos="720"/>
        </w:tabs>
        <w:rPr>
          <w:rFonts w:hint="eastAsia" w:asciiTheme="minorEastAsia" w:hAnsiTheme="minorEastAsia" w:cstheme="minorEastAsia"/>
          <w:color w:val="auto"/>
          <w:kern w:val="2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auto"/>
          <w:kern w:val="2"/>
          <w:sz w:val="24"/>
          <w:szCs w:val="24"/>
          <w:lang w:val="en-US" w:eastAsia="zh-CN" w:bidi="ar"/>
        </w:rPr>
        <w:t>解决方法：</w:t>
      </w:r>
    </w:p>
    <w:p>
      <w:pPr>
        <w:numPr>
          <w:ilvl w:val="0"/>
          <w:numId w:val="0"/>
        </w:numPr>
        <w:tabs>
          <w:tab w:val="clear" w:pos="360"/>
          <w:tab w:val="clear" w:pos="720"/>
        </w:tabs>
        <w:rPr>
          <w:rFonts w:hint="eastAsia" w:asciiTheme="minorEastAsia" w:hAnsiTheme="minorEastAsia" w:cstheme="minorEastAsia"/>
          <w:color w:val="auto"/>
          <w:kern w:val="2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auto"/>
          <w:kern w:val="2"/>
          <w:sz w:val="24"/>
          <w:szCs w:val="24"/>
          <w:lang w:val="en-US" w:eastAsia="zh-CN" w:bidi="ar"/>
        </w:rPr>
        <w:t>1.不定义DEBUG</w:t>
      </w:r>
    </w:p>
    <w:p>
      <w:pPr>
        <w:numPr>
          <w:ilvl w:val="0"/>
          <w:numId w:val="0"/>
        </w:numPr>
        <w:tabs>
          <w:tab w:val="clear" w:pos="360"/>
          <w:tab w:val="clear" w:pos="720"/>
        </w:tabs>
        <w:rPr>
          <w:rFonts w:hint="eastAsia" w:asciiTheme="minorEastAsia" w:hAnsiTheme="minorEastAsia" w:cstheme="minorEastAsia"/>
          <w:color w:val="auto"/>
          <w:kern w:val="2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auto"/>
          <w:kern w:val="2"/>
          <w:sz w:val="24"/>
          <w:szCs w:val="24"/>
          <w:lang w:val="en-US" w:eastAsia="zh-CN" w:bidi="ar"/>
        </w:rPr>
        <w:t>2.增加超时时间，不进行us到ms转换。不过需要修改硬件无关源码，不建议！</w:t>
      </w:r>
    </w:p>
    <w:p>
      <w:pPr>
        <w:pStyle w:val="3"/>
        <w:rPr>
          <w:rFonts w:hint="eastAsia"/>
          <w:lang w:val="en-US" w:eastAsia="zh-CN"/>
        </w:rPr>
      </w:pPr>
      <w:bookmarkStart w:id="27" w:name="_Toc3996"/>
      <w:r>
        <w:rPr>
          <w:rFonts w:hint="eastAsia"/>
          <w:lang w:val="en-US" w:eastAsia="zh-CN"/>
        </w:rPr>
        <w:t>nandflash驱动</w:t>
      </w:r>
      <w:bookmarkEnd w:id="27"/>
    </w:p>
    <w:p>
      <w:pPr>
        <w:rPr>
          <w:rFonts w:ascii="宋体" w:hAnsi="宋体" w:eastAsia="宋体" w:cs="宋体"/>
          <w:i w:val="0"/>
          <w:color w:val="000000"/>
          <w:sz w:val="24"/>
          <w:szCs w:val="24"/>
        </w:rPr>
      </w:pPr>
      <w:r>
        <w:rPr>
          <w:rFonts w:ascii="宋体" w:hAnsi="宋体" w:eastAsia="宋体" w:cs="宋体"/>
          <w:i w:val="0"/>
          <w:color w:val="000000"/>
          <w:sz w:val="24"/>
          <w:szCs w:val="24"/>
        </w:rPr>
        <w:t>因为 S3C2440 和 S3C2410 之间的很大差别就是： S3C2410 的 Nand Flash 控制器只支 持 512B+16B 的 Nand Flash，而 S3C2440 还支持 2KB+64B 的大容量 Nand Flash。所以在 Nand Flash 控制器上寄存器和控制流程上的差别很明显，底层驱动代码的修改也是必须的。 具体的差别还是需要对比芯片数据手册的，下面是关于 Nand Flash 底层驱动代码的修改：</w:t>
      </w:r>
    </w:p>
    <w:p>
      <w:pPr>
        <w:rPr>
          <w:rFonts w:hint="eastAsia" w:ascii="宋体" w:hAnsi="宋体" w:eastAsia="宋体" w:cs="宋体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24"/>
          <w:szCs w:val="24"/>
          <w:lang w:val="en-US" w:eastAsia="zh-CN"/>
        </w:rPr>
        <w:t>s3c24x0_nand.c</w:t>
      </w:r>
    </w:p>
    <w:p>
      <w:pPr>
        <w:rPr>
          <w:rFonts w:hint="eastAsia" w:ascii="宋体" w:hAnsi="宋体" w:eastAsia="宋体" w:cs="宋体"/>
          <w:i w:val="0"/>
          <w:color w:val="000000"/>
          <w:sz w:val="24"/>
          <w:szCs w:val="24"/>
          <w:lang w:val="en-US" w:eastAsia="zh-CN"/>
        </w:rPr>
      </w:pPr>
    </w:p>
    <w:p>
      <w:pPr>
        <w:pStyle w:val="17"/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#include &lt;asm/arch/s3c24x0_cpu.h&gt;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#include &lt;asm/io.h&gt;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-#define S3C2410_NFCONF_EN          (1&lt;&lt;15)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-#define S3C2410_NFCONF_512BYTE     (1&lt;&lt;14)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-#define S3C2410_NFCONF_4STEP       (1&lt;&lt;13)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-#define S3C2410_NFCONF_INITECC     (1&lt;&lt;12)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-#define S3C2410_NFCONF_nFCE        (1&lt;&lt;11)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-#define S3C2410_NFCONF_TACLS(x)    ((x)&lt;&lt;8)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-#define S3C2410_NFCONF_TWRPH0(x)   ((x)&lt;&lt;4)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-#define S3C2410_NFCONF_TWRPH1(x)   ((x)&lt;&lt;0)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NF_BASE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CONFIG_SYS_NAND_BASE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S3C2410_NFCONT_EN          (1&lt;&lt;0)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S3C2410_NFCONT_INITECC     (1&lt;&lt;4)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S3C2410_NFCONT_nFCE        (1&lt;&lt;1)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S3C2410_NFCONF_TACLS(x)    ((x)&lt;&lt;12)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S3C2410_NFCONF_TWRPH0(x)   ((x)&lt;&lt;8)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S3C2410_NFCONF_TWRPH1(x)   ((x)&lt;&lt;4)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S3C2410_ADDR_NALE 0x08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S3C2410_ADDR_NCLE 0x0c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-#define S3C2410_ADDR_NALE 4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-#define S3C2410_ADDR_NCLE 8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#ifdef CONFIG_NAND_SPL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@@ -38,33 +38,34 @@ static void nand_read_buf(struct mtd_inf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}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#endif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+ulong IO_ADDR_W = NF_BASE;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static void s3c24x0_hwcontrol(struct mtd_info *mtd, int cmd, unsigned int ctrl)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{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-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struct nand_chip *chip = mtd-&gt;priv;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/* struct nand_chip *chip = mtd-&gt;priv; */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struct s3c24x0_nand *nand = s3c24x0_get_base_nand();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debug("hwcontrol(): 0x%02x 0x%02x\n", cmd, ctrl);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if (ctrl &amp; NAND_CTRL_CHANGE) {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-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ulong IO_ADDR_W = (ulong)nand;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IO_ADDR_W = (ulong)nand;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if (!(ctrl &amp; NAND_CLE))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IO_ADDR_W |= S3C2410_ADDR_NCLE;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if (!(ctrl &amp; NAND_ALE))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IO_ADDR_W |= S3C2410_ADDR_NALE;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-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chip-&gt;IO_ADDR_W = (void *)IO_ADDR_W;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/*  chip-&gt;IO_ADDR_W = (void*)(IO_ADDR_W); */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if (ctrl &amp; NAND_NCE)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-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writel(readl(&amp;nand-&gt;nfconf) &amp; ~S3C2410_NFCONF_nFCE,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-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 xml:space="preserve">       &amp;nand-&gt;nfconf);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writel(readl(&amp;nand-&gt;nfcont) &amp; ~S3C2410_NFCONT_nFCE,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 xml:space="preserve">       &amp;nand-&gt;nfcont);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else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-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writel(readl(&amp;nand-&gt;nfconf) | S3C2410_NFCONF_nFCE,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-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 xml:space="preserve">       &amp;nand-&gt;nfconf);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writel(readl(&amp;nand-&gt;nfcont) | S3C2410_NFCONT_nFCE,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 xml:space="preserve">       &amp;nand-&gt;nfcont);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}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if (cmd != NAND_CMD_NONE)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-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writeb(cmd, chip-&gt;IO_ADDR_W);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writeb(cmd,IO_ADDR_W);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}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static int s3c24x0_dev_ready(struct mtd_info *mtd)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@@ -79,7 +80,7 @@ void s3c24x0_nand_enable_hwecc(struct mt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{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struct s3c24x0_nand *nand = s3c24x0_get_base_nand();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debug("s3c24x0_nand_enable_hwecc(%p, %d)\n", mtd, mode);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-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writel(readl(&amp;nand-&gt;nfconf) | S3C2410_NFCONF_INITECC, &amp;nand-&gt;nfconf);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writel(readl(&amp;nand-&gt;nfcont) | S3C2410_NFCONT_INITECC, &amp;nand-&gt;nfcont);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}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static int s3c24x0_nand_calculate_ecc(struct mtd_info *mtd, const u_char *dat,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@@ -125,16 +126,19 @@ int board_nand_init(struct nand_chip *na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twrph0 = CONFIG_S3C24XX_TWRPH0;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twrph1 =  CONFIG_S3C24XX_TWRPH1;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#else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-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tacls = 4;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-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twrph0 = 8;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-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twrph1 = 8;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tacls = 1;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twrph0 = 4;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twrph1 = 2;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#endif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-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cfg = S3C2410_NFCONF_EN;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cfg = 0;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cfg |= S3C2410_NFCONF_TACLS(tacls - 1);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cfg |= S3C2410_NFCONF_TWRPH0(twrph0 - 1);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cfg |= S3C2410_NFCONF_TWRPH1(twrph1 - 1);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writel(cfg, &amp;nand_reg-&gt;nfconf);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/* cfg = (readl(&amp;nand_reg-&gt;nfcont)|S3C2410_NFCONT_EN); */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cfg = (0&lt;&lt;13)|(0&lt;&lt;12)|(0&lt;&lt;10)|(0&lt;&lt;9)|(0&lt;&lt;8)|(0&lt;&lt;6)|(0&lt;&lt;5)|(1&lt;&lt;4)|(0&lt;&lt;1)|(1&lt;&lt;0);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writel(cfg,&amp;nand_reg-&gt;nfcont);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/* initialize nand_chip data structure */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nand-&gt;IO_ADDR_R = (void *)&amp;nand_reg-&gt;nfdata;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Nand flash的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s3c24x0_hwcontrol</w:t>
      </w:r>
      <w:r>
        <w:rPr>
          <w:rFonts w:hint="eastAsia"/>
          <w:lang w:val="en-US" w:eastAsia="zh-CN"/>
        </w:rPr>
        <w:t>有个bug，就是修改了chip-&gt;IO_ADDR_W的值，所以会导致写错误，这里用IO_ADDR_W全局变量来代替这个函数中的操作。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360"/>
          <w:tab w:val="clear" w:pos="720"/>
        </w:tabs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8" w:name="_Toc25212"/>
      <w:r>
        <w:rPr>
          <w:rFonts w:hint="eastAsia"/>
          <w:lang w:val="en-US" w:eastAsia="zh-CN"/>
        </w:rPr>
        <w:t>DM9000网卡移植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rPr>
          <w:rFonts w:hint="eastAsia"/>
          <w:lang w:val="en-US" w:eastAsia="zh-CN"/>
        </w:rPr>
      </w:pPr>
    </w:p>
    <w:p>
      <w:pPr>
        <w:pStyle w:val="17"/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CONFIG_DRIVER_DM9000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CONFIG_DM9000_BASE 0x20000300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/* nGCS4 */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DM9000_DATA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(CONFIG_DM9000_BASE+4)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DM9000_IO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CONFIG_DM9000_BASE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CONFIG_DM9000_NO_SROM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+/* #define CONFIG_DM9000_DEBUG */</w:t>
      </w:r>
    </w:p>
    <w:p>
      <w:pPr>
        <w:rPr>
          <w:rFonts w:hint="eastAsia" w:asciiTheme="minorEastAsia" w:hAnsiTheme="minorEastAsia" w:cstheme="minorEastAsia"/>
          <w:color w:val="auto"/>
          <w:kern w:val="2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auto"/>
          <w:kern w:val="2"/>
          <w:sz w:val="24"/>
          <w:szCs w:val="24"/>
          <w:lang w:val="en-US" w:eastAsia="zh-CN" w:bidi="ar"/>
        </w:rPr>
        <w:t>DM9000连接在bank4上，通过lowlevel_init.s修改bank4的设置。设置使用16位数据线，并且使用wait信号（看电路连接）</w:t>
      </w:r>
    </w:p>
    <w:p>
      <w:pPr>
        <w:pStyle w:val="17"/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+#define B4_BWSCON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(DW16 + WAIT) /* DM9000 use */</w:t>
      </w:r>
    </w:p>
    <w:p>
      <w:pPr>
        <w:pStyle w:val="17"/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kern w:val="2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DM9000因为用nGCS4做片选，所以地址为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0x20000</w:t>
      </w:r>
      <w:r>
        <w:rPr>
          <w:rFonts w:hint="eastAsia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0</w:t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00</w:t>
      </w:r>
      <w:r>
        <w:rPr>
          <w:rFonts w:hint="eastAsia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。</w:t>
      </w:r>
      <w:r>
        <w:rPr>
          <w:rFonts w:hint="eastAsia" w:asciiTheme="minorEastAsia" w:hAnsiTheme="minorEastAsia" w:eastAsiaTheme="minorEastAsia" w:cstheme="minorEastAsia"/>
          <w:color w:val="auto"/>
          <w:kern w:val="2"/>
          <w:sz w:val="24"/>
          <w:szCs w:val="24"/>
          <w:lang w:val="en-US" w:eastAsia="zh-CN" w:bidi="ar"/>
        </w:rPr>
        <w:t>其实只用了1个bit。</w:t>
      </w:r>
      <w:r>
        <w:rPr>
          <w:rFonts w:hint="eastAsia" w:asciiTheme="minorEastAsia" w:hAnsiTheme="minorEastAsia" w:cstheme="minorEastAsia"/>
          <w:color w:val="auto"/>
          <w:kern w:val="2"/>
          <w:sz w:val="24"/>
          <w:szCs w:val="24"/>
          <w:lang w:val="en-US" w:eastAsia="zh-CN" w:bidi="ar"/>
        </w:rPr>
        <w:t>这个地址只做片选用，只要nGCS4对应的bit是1就行。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又因为DM9000中IO base = TXD[2:0]*10H + 300H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也就是DM9000_IO = TXD[2：0]*10H+300H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这里CONFIG_DM9000_BASE 0x20000300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DM9000_IO 和DM9000_DATA只有一个bit的区别，来区分数据线上的16bit是是数据还是地址。这个bit连接到S3C2440的LADDR2上，所以DM9000_DATA = DM9000_IO+0X4;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val="en-US" w:eastAsia="zh-CN"/>
        </w:rPr>
        <w:t>mini2440.c的初始化函数，增加了对dm9000的初始化</w:t>
      </w:r>
    </w:p>
    <w:p>
      <w:pPr>
        <w:rPr>
          <w:rFonts w:hint="eastAsia" w:eastAsiaTheme="minorEastAsia"/>
          <w:lang w:eastAsia="zh-CN"/>
        </w:rPr>
      </w:pPr>
    </w:p>
    <w:p>
      <w:pPr>
        <w:pStyle w:val="17"/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+#ifdef CONFIG_CMD_NET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+int board_eth_init(bd_t *bis)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+{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int rc = 0;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+/*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+#ifdef CONFIG_CS8900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rc = cs8900_initialize(0, CONFIG_CS8900_BASE);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+#endif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+*/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color w:val="FF0000"/>
          <w:kern w:val="2"/>
          <w:sz w:val="21"/>
          <w:szCs w:val="21"/>
          <w:lang w:val="en-US" w:eastAsia="zh-CN" w:bidi="ar"/>
        </w:rPr>
        <w:t>rc = dm9000_initialize(bis);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return rc;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+}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+#endif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dm9000x.c中有一段link的超时代码，这段代码会造成响应慢的问题，可以去掉</w:t>
      </w:r>
    </w:p>
    <w:p>
      <w:pPr>
        <w:rPr>
          <w:rFonts w:ascii="宋体" w:hAnsi="宋体" w:eastAsia="宋体" w:cs="宋体"/>
          <w:i w:val="0"/>
          <w:color w:val="000000"/>
          <w:sz w:val="20"/>
          <w:szCs w:val="20"/>
        </w:rPr>
      </w:pPr>
      <w:r>
        <w:rPr>
          <w:rFonts w:ascii="宋体" w:hAnsi="宋体" w:eastAsia="宋体" w:cs="宋体"/>
          <w:i w:val="0"/>
          <w:color w:val="000000"/>
          <w:sz w:val="20"/>
          <w:szCs w:val="20"/>
        </w:rPr>
        <w:t>;</w:t>
      </w:r>
      <w:r>
        <w:rPr>
          <w:rFonts w:ascii="宋体" w:hAnsi="宋体" w:eastAsia="宋体" w:cs="宋体"/>
          <w:i w:val="0"/>
          <w:color w:val="000000"/>
          <w:sz w:val="20"/>
          <w:szCs w:val="20"/>
        </w:rPr>
        <w:br w:type="textWrapping"/>
      </w:r>
      <w:r>
        <w:rPr>
          <w:rFonts w:ascii="宋体" w:hAnsi="宋体" w:eastAsia="宋体" w:cs="宋体"/>
          <w:i w:val="0"/>
          <w:color w:val="000000"/>
          <w:sz w:val="20"/>
          <w:szCs w:val="20"/>
        </w:rPr>
        <w:t>- if (i == 10000) {</w:t>
      </w:r>
      <w:r>
        <w:rPr>
          <w:rFonts w:ascii="宋体" w:hAnsi="宋体" w:eastAsia="宋体" w:cs="宋体"/>
          <w:i w:val="0"/>
          <w:color w:val="000000"/>
          <w:sz w:val="20"/>
          <w:szCs w:val="20"/>
        </w:rPr>
        <w:br w:type="textWrapping"/>
      </w:r>
      <w:r>
        <w:rPr>
          <w:rFonts w:ascii="宋体" w:hAnsi="宋体" w:eastAsia="宋体" w:cs="宋体"/>
          <w:i w:val="0"/>
          <w:color w:val="000000"/>
          <w:sz w:val="20"/>
          <w:szCs w:val="20"/>
        </w:rPr>
        <w:t>- printf("could not establish link\n");</w:t>
      </w:r>
      <w:r>
        <w:rPr>
          <w:rFonts w:ascii="宋体" w:hAnsi="宋体" w:eastAsia="宋体" w:cs="宋体"/>
          <w:i w:val="0"/>
          <w:color w:val="000000"/>
          <w:sz w:val="20"/>
          <w:szCs w:val="20"/>
        </w:rPr>
        <w:br w:type="textWrapping"/>
      </w:r>
      <w:r>
        <w:rPr>
          <w:rFonts w:ascii="宋体" w:hAnsi="宋体" w:eastAsia="宋体" w:cs="宋体"/>
          <w:i w:val="0"/>
          <w:color w:val="000000"/>
          <w:sz w:val="20"/>
          <w:szCs w:val="20"/>
        </w:rPr>
        <w:t>- return 0;</w:t>
      </w:r>
      <w:r>
        <w:rPr>
          <w:rFonts w:ascii="宋体" w:hAnsi="宋体" w:eastAsia="宋体" w:cs="宋体"/>
          <w:i w:val="0"/>
          <w:color w:val="000000"/>
          <w:sz w:val="20"/>
          <w:szCs w:val="20"/>
        </w:rPr>
        <w:br w:type="textWrapping"/>
      </w:r>
      <w:r>
        <w:rPr>
          <w:rFonts w:ascii="宋体" w:hAnsi="宋体" w:eastAsia="宋体" w:cs="宋体"/>
          <w:i w:val="0"/>
          <w:color w:val="FF0000"/>
          <w:sz w:val="20"/>
          <w:szCs w:val="20"/>
        </w:rPr>
        <w:t>+ if (i == 1000) {</w:t>
      </w:r>
      <w:r>
        <w:rPr>
          <w:rFonts w:ascii="宋体" w:hAnsi="宋体" w:eastAsia="宋体" w:cs="宋体"/>
          <w:i w:val="0"/>
          <w:color w:val="FF0000"/>
          <w:sz w:val="20"/>
          <w:szCs w:val="20"/>
        </w:rPr>
        <w:br w:type="textWrapping"/>
      </w:r>
      <w:r>
        <w:rPr>
          <w:rFonts w:ascii="宋体" w:hAnsi="宋体" w:eastAsia="宋体" w:cs="宋体"/>
          <w:i w:val="0"/>
          <w:color w:val="FF0000"/>
          <w:sz w:val="20"/>
          <w:szCs w:val="20"/>
        </w:rPr>
        <w:t>+// printf("could not establish link\n");</w:t>
      </w:r>
      <w:r>
        <w:rPr>
          <w:rFonts w:ascii="宋体" w:hAnsi="宋体" w:eastAsia="宋体" w:cs="宋体"/>
          <w:i w:val="0"/>
          <w:color w:val="FF0000"/>
          <w:sz w:val="20"/>
          <w:szCs w:val="20"/>
        </w:rPr>
        <w:br w:type="textWrapping"/>
      </w:r>
      <w:r>
        <w:rPr>
          <w:rFonts w:ascii="宋体" w:hAnsi="宋体" w:eastAsia="宋体" w:cs="宋体"/>
          <w:i w:val="0"/>
          <w:color w:val="FF0000"/>
          <w:sz w:val="20"/>
          <w:szCs w:val="20"/>
        </w:rPr>
        <w:t>+// return 0;</w:t>
      </w:r>
      <w:r>
        <w:rPr>
          <w:rFonts w:ascii="宋体" w:hAnsi="宋体" w:eastAsia="宋体" w:cs="宋体"/>
          <w:i w:val="0"/>
          <w:color w:val="FF0000"/>
          <w:sz w:val="20"/>
          <w:szCs w:val="20"/>
        </w:rPr>
        <w:br w:type="textWrapping"/>
      </w:r>
      <w:r>
        <w:rPr>
          <w:rFonts w:ascii="宋体" w:hAnsi="宋体" w:eastAsia="宋体" w:cs="宋体"/>
          <w:i w:val="0"/>
          <w:color w:val="FF0000"/>
          <w:sz w:val="20"/>
          <w:szCs w:val="20"/>
        </w:rPr>
        <w:t>+ break;</w:t>
      </w:r>
      <w:r>
        <w:rPr>
          <w:rFonts w:ascii="宋体" w:hAnsi="宋体" w:eastAsia="宋体" w:cs="宋体"/>
          <w:i w:val="0"/>
          <w:color w:val="FF0000"/>
          <w:sz w:val="20"/>
          <w:szCs w:val="20"/>
        </w:rPr>
        <w:br w:type="textWrapping"/>
      </w:r>
      <w:r>
        <w:rPr>
          <w:rFonts w:ascii="宋体" w:hAnsi="宋体" w:eastAsia="宋体" w:cs="宋体"/>
          <w:i w:val="0"/>
          <w:color w:val="000000"/>
          <w:sz w:val="20"/>
          <w:szCs w:val="20"/>
        </w:rPr>
        <w:t>}</w:t>
      </w:r>
    </w:p>
    <w:p>
      <w:pPr>
        <w:rPr>
          <w:rFonts w:ascii="宋体" w:hAnsi="宋体" w:eastAsia="宋体" w:cs="宋体"/>
          <w:i w:val="0"/>
          <w:color w:val="000000"/>
          <w:sz w:val="20"/>
          <w:szCs w:val="20"/>
        </w:rPr>
      </w:pPr>
    </w:p>
    <w:p>
      <w:pPr>
        <w:pStyle w:val="3"/>
        <w:rPr>
          <w:rFonts w:hint="eastAsia"/>
          <w:lang w:val="en-US" w:eastAsia="zh-CN"/>
        </w:rPr>
      </w:pPr>
      <w:bookmarkStart w:id="29" w:name="_Toc5521"/>
      <w:r>
        <w:rPr>
          <w:rFonts w:hint="eastAsia"/>
          <w:lang w:val="en-US" w:eastAsia="zh-CN"/>
        </w:rPr>
        <w:t>启动uboot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经过上面的配置我们使用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mini2440_defconfig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CROSS_COMPILE=arm-linux-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将得到的u-boot.bin使用j-flash下载到开发板，并按F9运行。</w:t>
      </w:r>
    </w:p>
    <w:p>
      <w:pPr>
        <w:rPr>
          <w:rFonts w:hint="eastAsia"/>
        </w:rPr>
      </w:pPr>
      <w:r>
        <w:drawing>
          <wp:inline distT="0" distB="0" distL="114300" distR="114300">
            <wp:extent cx="5971540" cy="306641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06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可以看到相关的信息打印时钟、</w:t>
      </w:r>
      <w:r>
        <w:rPr>
          <w:rFonts w:hint="eastAsia"/>
          <w:lang w:val="en-US" w:eastAsia="zh-CN"/>
        </w:rPr>
        <w:t>DRAM、FLASH、NAND、NET最后进入命令交互接口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具体的的uboot命令可以查看官网的手册。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我们运行几个命令测试我们的移植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saveenv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保存我们当前变量到norflash</w:t>
      </w:r>
    </w:p>
    <w:p>
      <w:pPr>
        <w:rPr>
          <w:rFonts w:hint="eastAsia"/>
        </w:rPr>
      </w:pPr>
      <w:r>
        <w:drawing>
          <wp:inline distT="0" distB="0" distL="114300" distR="114300">
            <wp:extent cx="6095365" cy="20193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nand read 30000000 0 10000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从nand 0地址读取4k字节到SDRAM地址30000000处</w:t>
      </w:r>
    </w:p>
    <w:p>
      <w:pPr>
        <w:rPr>
          <w:rFonts w:hint="eastAsia"/>
        </w:rPr>
      </w:pPr>
    </w:p>
    <w:p>
      <w:pPr/>
      <w:r>
        <w:drawing>
          <wp:inline distT="0" distB="0" distL="114300" distR="114300">
            <wp:extent cx="4742815" cy="112395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nand write 30000000 0 1000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将</w:t>
      </w:r>
      <w:r>
        <w:rPr>
          <w:rFonts w:hint="eastAsia"/>
          <w:lang w:val="en-US" w:eastAsia="zh-CN"/>
        </w:rPr>
        <w:t>SDRAM 30000000处的4k字节写入nand的0地址处</w:t>
      </w:r>
    </w:p>
    <w:p>
      <w:pPr>
        <w:rPr>
          <w:rFonts w:hint="eastAsia"/>
        </w:rPr>
      </w:pPr>
      <w:r>
        <w:drawing>
          <wp:inline distT="0" distB="0" distL="114300" distR="114300">
            <wp:extent cx="4876165" cy="108585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nand erase.chip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擦除整个nand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52340" cy="21145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下面我们测试一下网卡驱动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我们开发板和</w:t>
      </w:r>
      <w:r>
        <w:rPr>
          <w:rFonts w:hint="eastAsia"/>
          <w:lang w:val="en-US" w:eastAsia="zh-CN"/>
        </w:rPr>
        <w:t>PC连接，我们的开发板地址信息是</w:t>
      </w:r>
    </w:p>
    <w:p>
      <w:pPr>
        <w:pStyle w:val="17"/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#define CONFIG_NETMASK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255.255.255.0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#define CONFIG_IPADDR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10.0.0.110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#define CONFIG_SERVERIP</w:t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ab/>
      </w:r>
      <w:r>
        <w:rPr>
          <w:rFonts w:hint="default" w:ascii="Courier New" w:hAnsi="Courier New" w:eastAsia="宋体" w:cs="Courier New"/>
          <w:kern w:val="2"/>
          <w:sz w:val="21"/>
          <w:szCs w:val="21"/>
          <w:lang w:val="en-US" w:eastAsia="zh-CN" w:bidi="ar"/>
        </w:rPr>
        <w:t>10.0.0.1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但是我们没有</w:t>
      </w:r>
      <w:r>
        <w:rPr>
          <w:rFonts w:hint="eastAsia"/>
          <w:lang w:val="en-US" w:eastAsia="zh-CN"/>
        </w:rPr>
        <w:t>mac地址，所以要先设置mac地址环境变量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ethaddr da:15:db:01:01:01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我们设置PC地址为10.0.0.1 255.255.255.0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然后在开发板上执行ping和tftp命令（PC已经配置好tftpd-hpa）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使用tftp命令获取文件test.img并放到SDRAM 30000000处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18940" cy="1390650"/>
            <wp:effectExtent l="0" t="0" r="10160" b="0"/>
            <wp:docPr id="10" name="图片 10" descr="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ing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742940" cy="2409825"/>
            <wp:effectExtent l="0" t="0" r="10160" b="9525"/>
            <wp:docPr id="11" name="图片 11" descr="tf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tfpt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奇怪的是，</w:t>
      </w:r>
      <w:r>
        <w:rPr>
          <w:rFonts w:hint="eastAsia"/>
          <w:lang w:val="en-US" w:eastAsia="zh-CN"/>
        </w:rPr>
        <w:t>tftp服务器只能被下载一次，再次下载需要重启tftp服务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service tftpd-hpa restart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到此，验证了我们的移植时正确的</w:t>
      </w:r>
    </w:p>
    <w:p>
      <w:pPr>
        <w:rPr>
          <w:rFonts w:hint="eastAsia" w:eastAsiaTheme="minor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30" w:name="_Toc23457"/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kermit下载程序到SDRAM中执行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>kermit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ckermit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配置kermit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~/.kermrc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line /dev/ttyUSB0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speed 115200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carrier-watch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handshake 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flow-control 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robust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file type 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file name lit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rec pack 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send pack 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window 5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2.设置串口权限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jiaduo@jiaduo-syberos:~$ ll /dev/ttyUSB0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crw-rw---- 1 root dialout 188, 0 12æœˆ 17 15:41 /dev/ttyUSB0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</w:t>
      </w:r>
      <w:r>
        <w:rPr>
          <w:rFonts w:hint="eastAsia"/>
          <w:lang w:val="en-US" w:eastAsia="zh-CN"/>
        </w:rPr>
        <w:t>jiaduo添加到dialout组中，保证有读写权限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usermod -a -G dialout jiaduo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注销用户重新登录。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3.使用kermit -c串口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4.loadb 30000000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5.Ctrl+\  按下c进入kermit命令行发送文件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 app.bin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成功的话会提示SUCCESS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输入c重新连接如终端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30000000</w:t>
      </w:r>
    </w:p>
    <w:p>
      <w:pPr>
        <w:numPr>
          <w:ilvl w:val="0"/>
          <w:numId w:val="0"/>
        </w:numPr>
        <w:tabs>
          <w:tab w:val="clear" w:pos="360"/>
          <w:tab w:val="clear" w:pos="7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运行我们下载的程序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程序现象为让LED闪10下然后熄灭。</w:t>
      </w:r>
    </w:p>
    <w:p>
      <w:pPr/>
      <w:r>
        <w:drawing>
          <wp:inline distT="0" distB="0" distL="114300" distR="114300">
            <wp:extent cx="5619115" cy="100965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go命令是uboot中cmd_boot.c中的do_go函数来处理的。程序执行完退出，如果我们写个死循环函数，就一直不会退出，必须重启开发板。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程序如下: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app_led.c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#define GPBCON  (*((volatile unsigned int *)0x56000010))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#define GPBDAT  (*((volatile unsigned int *)0x56000014))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led_init(void);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led_on(void);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led_off(void);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delay(unsigned int);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main(void) /* make sure: 'main'.test = Ttext */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unsigned int i=0;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led_init();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for(i=0;i&lt;10;i++)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led_on();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delay(100);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led_off();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delay(100);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led_init(void)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GPBCON &amp;= ~(3&lt;&lt;10);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GPBCON |= (1&lt;&lt;10);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led_on(void)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GPBDAT &amp;= ~(1&lt;&lt;5);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led_off(void)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GPBDAT |= (1&lt;&lt;5);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delay(unsigned int c)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unsigned int i=0;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while(c--)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for(i=0;i&lt;100000;i++);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Makefile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CROSS_COMPILE=arm-linux-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app.bin:app.out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$(CROSS_COMPILE)objcopy -O binary app.out app.bin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app.out:app_led.o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$(CROSS_COMPILE)ld  -e main -Ttext 0x30000000 app_led.o  -o app.out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app_led.o:app_led.c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$(CROSS_COMPILE)gcc -c app_led.c -o app_led.o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.PHONY:clean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clean: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rm -rf *.o *.out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直接使用make命令生成需要的app.bin。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这里注意的是没有连接文件.lds，所以为了保证main函数在30000000处，必须让main函数在程序的开头,因为我们最后使用的是bin文件不是elf文件所以-e选项可不用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1" w:name="_Toc1078"/>
      <w:r>
        <w:rPr>
          <w:rFonts w:hint="eastAsia"/>
          <w:lang w:eastAsia="zh-CN"/>
        </w:rPr>
        <w:t>发布</w:t>
      </w:r>
      <w:r>
        <w:rPr>
          <w:rFonts w:hint="eastAsia"/>
          <w:lang w:val="en-US" w:eastAsia="zh-CN"/>
        </w:rPr>
        <w:t>uboot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对</w:t>
      </w:r>
      <w:r>
        <w:rPr>
          <w:rFonts w:hint="eastAsia"/>
          <w:lang w:val="en-US" w:eastAsia="zh-CN"/>
        </w:rPr>
        <w:t>uboot源码修改后，可以通过创建补丁文件来记录修改，并还原和应用修改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1.通过diff命令创建补丁文件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diff -uprN u-boot-2015.10 u-boot-2015.10-mini2440 &gt; u-boot-2015.10-mini2440.patch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u-boot-2015.10-mini2440使我们修改后的代码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u-boot-2015.10是原始代码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u-boot-2015.10-mini2440.patch 使我们需要的补丁文件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对u-boot-2015.10打补丁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patch -p0 &lt; u-boot-2015.10-mini2440.patch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patching file u-boot-2015.10/arch/arm/cpu/arm920t/start.S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patching file u-boot-2015.10/arch/arm/Kconfig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patching file u-boot-2015.10/arch/arm/lib/relocate.S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patching file u-boot-2015.10/board/samsung/mini2440/Kconfig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patching file u-boot-2015.10/board/samsung/mini2440/lowlevel_init.S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patching file u-boot-2015.10/board/samsung/mini2440/MAINTAINERS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patching file u-boot-2015.10/board/samsung/mini2440/Makefile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patching file u-boot-2015.10/board/samsung/mini2440/mini2440.c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patching file u-boot-2015.10/configs/mini2440_defconfig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patching file u-boot-2015.10/drivers/mtd/cfi_flash.c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patching file u-boot-2015.10/drivers/mtd/mtdcore.c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patching file u-boot-2015.10/drivers/mtd/nand/s3c2410_nand.c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patching file u-boot-2015.10/drivers/net/dm9000x.c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patching file u-boot-2015.10/include/configs/mini2440.h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patching file u-boot-2015.10/include/configs/smdk2410.h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patch后的u-boot-2015.10就和我们修改过的一样了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u-boot-2015.10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mini2440_defconfig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CROSS_COMPILE=arm-linux-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得到u-boot.bin就可以下载了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</w:t>
      </w:r>
    </w:p>
    <w:p>
      <w:pPr>
        <w:numPr>
          <w:ilvl w:val="0"/>
          <w:numId w:val="0"/>
        </w:numPr>
        <w:tabs>
          <w:tab w:val="clear" w:pos="360"/>
          <w:tab w:val="clear" w:pos="720"/>
        </w:tabs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tar -jcf u-boot-2015.10-mini2440.tar.bz2 u-boot-2015.10-mini2440/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Mar w:top="720" w:right="720" w:bottom="720" w:left="720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roma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decorative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modern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Palatino Linotype">
    <w:panose1 w:val="02040502050505030304"/>
    <w:charset w:val="00"/>
    <w:family w:val="decorative"/>
    <w:pitch w:val="default"/>
    <w:sig w:usb0="E0000387" w:usb1="40000013" w:usb2="00000000" w:usb3="00000000" w:csb0="2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1"/>
    <w:family w:val="moder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roma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roman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modern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roman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swiss"/>
    <w:pitch w:val="default"/>
    <w:sig w:usb0="E0000387" w:usb1="40000013" w:usb2="00000000" w:usb3="00000000" w:csb0="2000019F" w:csb1="00000000"/>
  </w:font>
  <w:font w:name="baikeFont_cmnIconFo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@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汉仪旗黑-55S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-55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0343290">
    <w:nsid w:val="56727B7A"/>
    <w:multiLevelType w:val="multilevel"/>
    <w:tmpl w:val="56727B7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50343301">
    <w:nsid w:val="56727B85"/>
    <w:multiLevelType w:val="multilevel"/>
    <w:tmpl w:val="56727B8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50343312">
    <w:nsid w:val="56727B90"/>
    <w:multiLevelType w:val="multilevel"/>
    <w:tmpl w:val="56727B9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50167658">
    <w:nsid w:val="566FCD6A"/>
    <w:multiLevelType w:val="singleLevel"/>
    <w:tmpl w:val="566FCD6A"/>
    <w:lvl w:ilvl="0" w:tentative="1">
      <w:start w:val="1"/>
      <w:numFmt w:val="decimal"/>
      <w:suff w:val="nothing"/>
      <w:lvlText w:val="%1."/>
      <w:lvlJc w:val="left"/>
    </w:lvl>
  </w:abstractNum>
  <w:abstractNum w:abstractNumId="1450084053">
    <w:nsid w:val="566E86D5"/>
    <w:multiLevelType w:val="singleLevel"/>
    <w:tmpl w:val="566E86D5"/>
    <w:lvl w:ilvl="0" w:tentative="1">
      <w:start w:val="1"/>
      <w:numFmt w:val="decimal"/>
      <w:pStyle w:val="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450339295">
    <w:nsid w:val="56726BDF"/>
    <w:multiLevelType w:val="singleLevel"/>
    <w:tmpl w:val="56726BDF"/>
    <w:lvl w:ilvl="0" w:tentative="1">
      <w:start w:val="6"/>
      <w:numFmt w:val="decimal"/>
      <w:suff w:val="nothing"/>
      <w:lvlText w:val="%1."/>
      <w:lvlJc w:val="left"/>
    </w:lvl>
  </w:abstractNum>
  <w:abstractNum w:abstractNumId="1450343004">
    <w:nsid w:val="56727A5C"/>
    <w:multiLevelType w:val="singleLevel"/>
    <w:tmpl w:val="56727A5C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450084053"/>
  </w:num>
  <w:num w:numId="2">
    <w:abstractNumId w:val="1450343290"/>
    <w:lvlOverride w:ilvl="0">
      <w:startOverride w:val="1"/>
    </w:lvlOverride>
  </w:num>
  <w:num w:numId="3">
    <w:abstractNumId w:val="1450343301"/>
    <w:lvlOverride w:ilvl="0">
      <w:startOverride w:val="1"/>
    </w:lvlOverride>
  </w:num>
  <w:num w:numId="4">
    <w:abstractNumId w:val="1450343312"/>
    <w:lvlOverride w:ilvl="0">
      <w:startOverride w:val="1"/>
    </w:lvlOverride>
  </w:num>
  <w:num w:numId="5">
    <w:abstractNumId w:val="1450167658"/>
  </w:num>
  <w:num w:numId="6">
    <w:abstractNumId w:val="1450339295"/>
  </w:num>
  <w:num w:numId="7">
    <w:abstractNumId w:val="14503430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documentProtection w:enforcement="0"/>
  <w:displayHorizontalDrawingGridEvery w:val="0"/>
  <w:displayVerticalDrawingGridEvery w:val="2"/>
  <w:compat>
    <w:balanceSingleByteDoubleByteWidth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3EA5"/>
    <w:rsid w:val="00847367"/>
    <w:rsid w:val="009069FD"/>
    <w:rsid w:val="0091447E"/>
    <w:rsid w:val="00E66107"/>
    <w:rsid w:val="013A3612"/>
    <w:rsid w:val="015D28CD"/>
    <w:rsid w:val="01DC0C1D"/>
    <w:rsid w:val="01E96C2E"/>
    <w:rsid w:val="023A0FB7"/>
    <w:rsid w:val="02543D5F"/>
    <w:rsid w:val="02971350"/>
    <w:rsid w:val="02D37EB0"/>
    <w:rsid w:val="02FD0CF5"/>
    <w:rsid w:val="032B6341"/>
    <w:rsid w:val="03315CCB"/>
    <w:rsid w:val="03963471"/>
    <w:rsid w:val="039F62FF"/>
    <w:rsid w:val="03B63D26"/>
    <w:rsid w:val="03E35AEF"/>
    <w:rsid w:val="040E43B5"/>
    <w:rsid w:val="04177243"/>
    <w:rsid w:val="04307DED"/>
    <w:rsid w:val="04367AF8"/>
    <w:rsid w:val="043A3F7F"/>
    <w:rsid w:val="0458352F"/>
    <w:rsid w:val="0460093C"/>
    <w:rsid w:val="04647342"/>
    <w:rsid w:val="04654DC4"/>
    <w:rsid w:val="05195B6C"/>
    <w:rsid w:val="05292583"/>
    <w:rsid w:val="05511549"/>
    <w:rsid w:val="05536C4A"/>
    <w:rsid w:val="0568116E"/>
    <w:rsid w:val="05713FFC"/>
    <w:rsid w:val="05765F06"/>
    <w:rsid w:val="063240BA"/>
    <w:rsid w:val="064268D3"/>
    <w:rsid w:val="0677352A"/>
    <w:rsid w:val="06A9757C"/>
    <w:rsid w:val="071B4038"/>
    <w:rsid w:val="072C64D0"/>
    <w:rsid w:val="0759191E"/>
    <w:rsid w:val="079F680F"/>
    <w:rsid w:val="07DD0873"/>
    <w:rsid w:val="082C76F8"/>
    <w:rsid w:val="08410597"/>
    <w:rsid w:val="085140B5"/>
    <w:rsid w:val="086B4C5E"/>
    <w:rsid w:val="089303A1"/>
    <w:rsid w:val="08B50556"/>
    <w:rsid w:val="08B7185B"/>
    <w:rsid w:val="08CD39FE"/>
    <w:rsid w:val="09405F3B"/>
    <w:rsid w:val="095B4567"/>
    <w:rsid w:val="09673BFD"/>
    <w:rsid w:val="0A1E20A6"/>
    <w:rsid w:val="0A53127C"/>
    <w:rsid w:val="0A9B4EF3"/>
    <w:rsid w:val="0A9D3C79"/>
    <w:rsid w:val="0B16263E"/>
    <w:rsid w:val="0B1A6AC6"/>
    <w:rsid w:val="0B565626"/>
    <w:rsid w:val="0B883877"/>
    <w:rsid w:val="0B8870FA"/>
    <w:rsid w:val="0C177C63"/>
    <w:rsid w:val="0C30080D"/>
    <w:rsid w:val="0C583F4F"/>
    <w:rsid w:val="0C5B4ED4"/>
    <w:rsid w:val="0C686768"/>
    <w:rsid w:val="0C86159B"/>
    <w:rsid w:val="0C8B7C21"/>
    <w:rsid w:val="0CBE38F4"/>
    <w:rsid w:val="0CFB3759"/>
    <w:rsid w:val="0D2B64A6"/>
    <w:rsid w:val="0D3835BD"/>
    <w:rsid w:val="0D3A4542"/>
    <w:rsid w:val="0D876BC0"/>
    <w:rsid w:val="0D9C32E2"/>
    <w:rsid w:val="0DDF724E"/>
    <w:rsid w:val="0DF85BFA"/>
    <w:rsid w:val="0E172C2B"/>
    <w:rsid w:val="0E1919B2"/>
    <w:rsid w:val="0E33255C"/>
    <w:rsid w:val="0E575C13"/>
    <w:rsid w:val="0E8E3B6F"/>
    <w:rsid w:val="0E904E74"/>
    <w:rsid w:val="0EAD4424"/>
    <w:rsid w:val="0EC31B94"/>
    <w:rsid w:val="0F02192F"/>
    <w:rsid w:val="0F176051"/>
    <w:rsid w:val="0F411414"/>
    <w:rsid w:val="0F4E652C"/>
    <w:rsid w:val="0F794DF1"/>
    <w:rsid w:val="0FEE6FAE"/>
    <w:rsid w:val="100C1DE2"/>
    <w:rsid w:val="103F1337"/>
    <w:rsid w:val="1060186C"/>
    <w:rsid w:val="106711F7"/>
    <w:rsid w:val="10790217"/>
    <w:rsid w:val="109664C2"/>
    <w:rsid w:val="10A81C60"/>
    <w:rsid w:val="10ED2754"/>
    <w:rsid w:val="111A0C9A"/>
    <w:rsid w:val="11B5219D"/>
    <w:rsid w:val="11C955BB"/>
    <w:rsid w:val="120A3E26"/>
    <w:rsid w:val="121534BC"/>
    <w:rsid w:val="128227EB"/>
    <w:rsid w:val="12A63CA4"/>
    <w:rsid w:val="12CC1965"/>
    <w:rsid w:val="130143BE"/>
    <w:rsid w:val="130A39C8"/>
    <w:rsid w:val="131555DD"/>
    <w:rsid w:val="132F3C08"/>
    <w:rsid w:val="134A0035"/>
    <w:rsid w:val="134B5AB7"/>
    <w:rsid w:val="136C01EA"/>
    <w:rsid w:val="13C3447C"/>
    <w:rsid w:val="13D11213"/>
    <w:rsid w:val="14A04D63"/>
    <w:rsid w:val="14A97BF1"/>
    <w:rsid w:val="152165B6"/>
    <w:rsid w:val="152D5C4C"/>
    <w:rsid w:val="15624E21"/>
    <w:rsid w:val="157B37CD"/>
    <w:rsid w:val="15B33927"/>
    <w:rsid w:val="15C603C9"/>
    <w:rsid w:val="15ED2807"/>
    <w:rsid w:val="16003A26"/>
    <w:rsid w:val="16165BCA"/>
    <w:rsid w:val="16406A0E"/>
    <w:rsid w:val="16795C6E"/>
    <w:rsid w:val="16A3322F"/>
    <w:rsid w:val="16DD5993"/>
    <w:rsid w:val="16DE7B91"/>
    <w:rsid w:val="17180C70"/>
    <w:rsid w:val="17301B9A"/>
    <w:rsid w:val="17A20BD4"/>
    <w:rsid w:val="17B44371"/>
    <w:rsid w:val="17C57E8F"/>
    <w:rsid w:val="17E3163D"/>
    <w:rsid w:val="183945CA"/>
    <w:rsid w:val="185309F7"/>
    <w:rsid w:val="187D3DBA"/>
    <w:rsid w:val="18AF588E"/>
    <w:rsid w:val="18FD340F"/>
    <w:rsid w:val="190B01A6"/>
    <w:rsid w:val="191C0440"/>
    <w:rsid w:val="19250D50"/>
    <w:rsid w:val="194E1F14"/>
    <w:rsid w:val="19AA6DAB"/>
    <w:rsid w:val="19B418B8"/>
    <w:rsid w:val="19F426A2"/>
    <w:rsid w:val="1A1409D8"/>
    <w:rsid w:val="1A1B2562"/>
    <w:rsid w:val="1A3F149C"/>
    <w:rsid w:val="1A5326BB"/>
    <w:rsid w:val="1A5B334B"/>
    <w:rsid w:val="1A8C739D"/>
    <w:rsid w:val="1AA21541"/>
    <w:rsid w:val="1AA25CBE"/>
    <w:rsid w:val="1AA646C4"/>
    <w:rsid w:val="1AF225C5"/>
    <w:rsid w:val="1AF844CE"/>
    <w:rsid w:val="1AFE05D6"/>
    <w:rsid w:val="1B47424D"/>
    <w:rsid w:val="1BFF39FC"/>
    <w:rsid w:val="1D444093"/>
    <w:rsid w:val="1D7A2EE8"/>
    <w:rsid w:val="1DA55031"/>
    <w:rsid w:val="1DC0145E"/>
    <w:rsid w:val="1E127BE4"/>
    <w:rsid w:val="1E2223FC"/>
    <w:rsid w:val="1E2E1A92"/>
    <w:rsid w:val="1E345B9A"/>
    <w:rsid w:val="1EB1426A"/>
    <w:rsid w:val="1ED94129"/>
    <w:rsid w:val="1F084C78"/>
    <w:rsid w:val="1F4202D5"/>
    <w:rsid w:val="1F57027B"/>
    <w:rsid w:val="1FA55DFC"/>
    <w:rsid w:val="1FB91219"/>
    <w:rsid w:val="1FC240A7"/>
    <w:rsid w:val="201715B2"/>
    <w:rsid w:val="2033565F"/>
    <w:rsid w:val="20450DFD"/>
    <w:rsid w:val="20533996"/>
    <w:rsid w:val="208B4DF4"/>
    <w:rsid w:val="20B03D2F"/>
    <w:rsid w:val="219C4C32"/>
    <w:rsid w:val="21A345BC"/>
    <w:rsid w:val="21C42573"/>
    <w:rsid w:val="21EB0234"/>
    <w:rsid w:val="220123D8"/>
    <w:rsid w:val="22197A7E"/>
    <w:rsid w:val="224B1552"/>
    <w:rsid w:val="2284712E"/>
    <w:rsid w:val="22AE5D73"/>
    <w:rsid w:val="22C24A14"/>
    <w:rsid w:val="22ED32DA"/>
    <w:rsid w:val="233C215F"/>
    <w:rsid w:val="23DD6465"/>
    <w:rsid w:val="24420388"/>
    <w:rsid w:val="247A75E9"/>
    <w:rsid w:val="2491398A"/>
    <w:rsid w:val="24A63930"/>
    <w:rsid w:val="24C73E65"/>
    <w:rsid w:val="24ED62A3"/>
    <w:rsid w:val="25652A69"/>
    <w:rsid w:val="25A14E4D"/>
    <w:rsid w:val="25A228CE"/>
    <w:rsid w:val="25DC5F2B"/>
    <w:rsid w:val="25E023B3"/>
    <w:rsid w:val="273B136A"/>
    <w:rsid w:val="27493F03"/>
    <w:rsid w:val="27575417"/>
    <w:rsid w:val="28005C30"/>
    <w:rsid w:val="282006E4"/>
    <w:rsid w:val="282412E8"/>
    <w:rsid w:val="283A128D"/>
    <w:rsid w:val="283C2212"/>
    <w:rsid w:val="285A17C2"/>
    <w:rsid w:val="2868435B"/>
    <w:rsid w:val="289E0FB2"/>
    <w:rsid w:val="28AC5D49"/>
    <w:rsid w:val="29585E62"/>
    <w:rsid w:val="29855A2C"/>
    <w:rsid w:val="299E43D8"/>
    <w:rsid w:val="29B77500"/>
    <w:rsid w:val="29C64297"/>
    <w:rsid w:val="2A082782"/>
    <w:rsid w:val="2A600C13"/>
    <w:rsid w:val="2A673E21"/>
    <w:rsid w:val="2A694DA5"/>
    <w:rsid w:val="2A7478B3"/>
    <w:rsid w:val="2A9F6179"/>
    <w:rsid w:val="2B0D2030"/>
    <w:rsid w:val="2B5F2D34"/>
    <w:rsid w:val="2B7164D1"/>
    <w:rsid w:val="2B7277D6"/>
    <w:rsid w:val="2B785E5C"/>
    <w:rsid w:val="2BBC6951"/>
    <w:rsid w:val="2C31308C"/>
    <w:rsid w:val="2C401128"/>
    <w:rsid w:val="2C463031"/>
    <w:rsid w:val="2C87189D"/>
    <w:rsid w:val="2CE10CB2"/>
    <w:rsid w:val="2D4973DC"/>
    <w:rsid w:val="2D6C2E14"/>
    <w:rsid w:val="2D776C27"/>
    <w:rsid w:val="2DC0289E"/>
    <w:rsid w:val="2DD105BA"/>
    <w:rsid w:val="2DFE2383"/>
    <w:rsid w:val="2E020D89"/>
    <w:rsid w:val="2E086516"/>
    <w:rsid w:val="2E144526"/>
    <w:rsid w:val="2E2831C7"/>
    <w:rsid w:val="2E716E3E"/>
    <w:rsid w:val="2E7C2C51"/>
    <w:rsid w:val="2E7E6154"/>
    <w:rsid w:val="2E9E448B"/>
    <w:rsid w:val="2EAD1222"/>
    <w:rsid w:val="2ED523E6"/>
    <w:rsid w:val="2EDC64EE"/>
    <w:rsid w:val="2EFA1321"/>
    <w:rsid w:val="2F074DB3"/>
    <w:rsid w:val="2F4C51F7"/>
    <w:rsid w:val="2F5D7D41"/>
    <w:rsid w:val="2FC7196E"/>
    <w:rsid w:val="2FE77CA5"/>
    <w:rsid w:val="30183CF7"/>
    <w:rsid w:val="30232088"/>
    <w:rsid w:val="30650573"/>
    <w:rsid w:val="309E19D2"/>
    <w:rsid w:val="30C41C11"/>
    <w:rsid w:val="30C51891"/>
    <w:rsid w:val="310835FF"/>
    <w:rsid w:val="315B7806"/>
    <w:rsid w:val="3179263A"/>
    <w:rsid w:val="31AF7290"/>
    <w:rsid w:val="31B5119A"/>
    <w:rsid w:val="31C02DAE"/>
    <w:rsid w:val="322814D9"/>
    <w:rsid w:val="32393971"/>
    <w:rsid w:val="326C674A"/>
    <w:rsid w:val="32797FDE"/>
    <w:rsid w:val="327A7C5E"/>
    <w:rsid w:val="32946609"/>
    <w:rsid w:val="32C338D5"/>
    <w:rsid w:val="32C600DD"/>
    <w:rsid w:val="32FA5FAE"/>
    <w:rsid w:val="33D52499"/>
    <w:rsid w:val="33D87B9A"/>
    <w:rsid w:val="33FF585B"/>
    <w:rsid w:val="340D25F3"/>
    <w:rsid w:val="343F1429"/>
    <w:rsid w:val="34650A83"/>
    <w:rsid w:val="34D67ABD"/>
    <w:rsid w:val="351608A7"/>
    <w:rsid w:val="355C5798"/>
    <w:rsid w:val="35673B29"/>
    <w:rsid w:val="358C62E7"/>
    <w:rsid w:val="35A04F88"/>
    <w:rsid w:val="374B0846"/>
    <w:rsid w:val="374F144B"/>
    <w:rsid w:val="376400EB"/>
    <w:rsid w:val="378C70B1"/>
    <w:rsid w:val="37A07F50"/>
    <w:rsid w:val="37B13A6E"/>
    <w:rsid w:val="37D8392D"/>
    <w:rsid w:val="37F741E2"/>
    <w:rsid w:val="382849B1"/>
    <w:rsid w:val="383D3652"/>
    <w:rsid w:val="389E45F0"/>
    <w:rsid w:val="38E27663"/>
    <w:rsid w:val="38ED2171"/>
    <w:rsid w:val="391C2CC0"/>
    <w:rsid w:val="392B54D9"/>
    <w:rsid w:val="39422F00"/>
    <w:rsid w:val="3969753C"/>
    <w:rsid w:val="396B62C2"/>
    <w:rsid w:val="39910700"/>
    <w:rsid w:val="39A706A6"/>
    <w:rsid w:val="39B905C0"/>
    <w:rsid w:val="39C656D7"/>
    <w:rsid w:val="3A382193"/>
    <w:rsid w:val="3A617AD4"/>
    <w:rsid w:val="3A630A59"/>
    <w:rsid w:val="3A751FF8"/>
    <w:rsid w:val="3A8E189D"/>
    <w:rsid w:val="3AB939E6"/>
    <w:rsid w:val="3AD96499"/>
    <w:rsid w:val="3B667382"/>
    <w:rsid w:val="3B7F24AA"/>
    <w:rsid w:val="3B95464E"/>
    <w:rsid w:val="3BC83BA3"/>
    <w:rsid w:val="3BDE5D47"/>
    <w:rsid w:val="3C425A6B"/>
    <w:rsid w:val="3C616320"/>
    <w:rsid w:val="3C7265BA"/>
    <w:rsid w:val="3C7C10C8"/>
    <w:rsid w:val="3C9F2581"/>
    <w:rsid w:val="3D08452F"/>
    <w:rsid w:val="3D0F3EBA"/>
    <w:rsid w:val="3D3440FA"/>
    <w:rsid w:val="3DBC2580"/>
    <w:rsid w:val="3DF918B9"/>
    <w:rsid w:val="3DFD3B43"/>
    <w:rsid w:val="3E0221C9"/>
    <w:rsid w:val="3E135CE6"/>
    <w:rsid w:val="3E4A03BF"/>
    <w:rsid w:val="3E8911A8"/>
    <w:rsid w:val="3EA1684F"/>
    <w:rsid w:val="3EAB715E"/>
    <w:rsid w:val="3EAD2662"/>
    <w:rsid w:val="3ED612A7"/>
    <w:rsid w:val="3EEC7BC8"/>
    <w:rsid w:val="3EF8725E"/>
    <w:rsid w:val="3F063FF5"/>
    <w:rsid w:val="3F197792"/>
    <w:rsid w:val="3F553D74"/>
    <w:rsid w:val="3F595FFD"/>
    <w:rsid w:val="3FE710E5"/>
    <w:rsid w:val="4008709B"/>
    <w:rsid w:val="402A5051"/>
    <w:rsid w:val="405939A2"/>
    <w:rsid w:val="406477B5"/>
    <w:rsid w:val="406D2642"/>
    <w:rsid w:val="40DC28F6"/>
    <w:rsid w:val="40FB7928"/>
    <w:rsid w:val="41566D3D"/>
    <w:rsid w:val="418D051C"/>
    <w:rsid w:val="41A55BC2"/>
    <w:rsid w:val="41EB6337"/>
    <w:rsid w:val="41F84348"/>
    <w:rsid w:val="41FE3CD2"/>
    <w:rsid w:val="42012A59"/>
    <w:rsid w:val="428E5B40"/>
    <w:rsid w:val="42F06ADE"/>
    <w:rsid w:val="42F14560"/>
    <w:rsid w:val="42F332E6"/>
    <w:rsid w:val="42FC0372"/>
    <w:rsid w:val="4351367F"/>
    <w:rsid w:val="43AA1790"/>
    <w:rsid w:val="440234A3"/>
    <w:rsid w:val="44054428"/>
    <w:rsid w:val="440D3A32"/>
    <w:rsid w:val="441A0B4A"/>
    <w:rsid w:val="442339D8"/>
    <w:rsid w:val="443538F2"/>
    <w:rsid w:val="446134BD"/>
    <w:rsid w:val="44632243"/>
    <w:rsid w:val="44C531E1"/>
    <w:rsid w:val="45275804"/>
    <w:rsid w:val="45433AAF"/>
    <w:rsid w:val="45A44DCD"/>
    <w:rsid w:val="45B558CD"/>
    <w:rsid w:val="45BD3779"/>
    <w:rsid w:val="45E071B1"/>
    <w:rsid w:val="45FB325E"/>
    <w:rsid w:val="4603066A"/>
    <w:rsid w:val="46256620"/>
    <w:rsid w:val="46721FA3"/>
    <w:rsid w:val="46901553"/>
    <w:rsid w:val="46B46290"/>
    <w:rsid w:val="47411377"/>
    <w:rsid w:val="47513B8F"/>
    <w:rsid w:val="476C21BB"/>
    <w:rsid w:val="47883CE9"/>
    <w:rsid w:val="47C502CB"/>
    <w:rsid w:val="47D17961"/>
    <w:rsid w:val="48205161"/>
    <w:rsid w:val="48580B3F"/>
    <w:rsid w:val="487E0D7E"/>
    <w:rsid w:val="48CA7B79"/>
    <w:rsid w:val="48D05305"/>
    <w:rsid w:val="48E32CA1"/>
    <w:rsid w:val="48E674A9"/>
    <w:rsid w:val="48EA5EAF"/>
    <w:rsid w:val="49260292"/>
    <w:rsid w:val="49302DA0"/>
    <w:rsid w:val="493140A5"/>
    <w:rsid w:val="49364CAA"/>
    <w:rsid w:val="493B1131"/>
    <w:rsid w:val="493B49B5"/>
    <w:rsid w:val="498D0F3C"/>
    <w:rsid w:val="499C3754"/>
    <w:rsid w:val="4A344BCC"/>
    <w:rsid w:val="4A49386D"/>
    <w:rsid w:val="4A4C0075"/>
    <w:rsid w:val="4A791E3E"/>
    <w:rsid w:val="4A9A27AA"/>
    <w:rsid w:val="4AB5099E"/>
    <w:rsid w:val="4AB5641F"/>
    <w:rsid w:val="4ACC05C3"/>
    <w:rsid w:val="4B691746"/>
    <w:rsid w:val="4BA7702D"/>
    <w:rsid w:val="4BB61845"/>
    <w:rsid w:val="4C1D6C6B"/>
    <w:rsid w:val="4C544BC7"/>
    <w:rsid w:val="4C555ECC"/>
    <w:rsid w:val="4C656166"/>
    <w:rsid w:val="4CC17D34"/>
    <w:rsid w:val="4CC74F06"/>
    <w:rsid w:val="4CD4421B"/>
    <w:rsid w:val="4D5E2AFB"/>
    <w:rsid w:val="4E125E21"/>
    <w:rsid w:val="4E497600"/>
    <w:rsid w:val="4E4F1509"/>
    <w:rsid w:val="4E7848CC"/>
    <w:rsid w:val="4F316279"/>
    <w:rsid w:val="4F391107"/>
    <w:rsid w:val="4F660CD1"/>
    <w:rsid w:val="4FAE10C6"/>
    <w:rsid w:val="4FED7CB1"/>
    <w:rsid w:val="4FFE59CD"/>
    <w:rsid w:val="506E1504"/>
    <w:rsid w:val="507E179E"/>
    <w:rsid w:val="50C51F13"/>
    <w:rsid w:val="50D36CAA"/>
    <w:rsid w:val="50F3175D"/>
    <w:rsid w:val="51183F1B"/>
    <w:rsid w:val="5119199D"/>
    <w:rsid w:val="51CF7E46"/>
    <w:rsid w:val="51EE4E78"/>
    <w:rsid w:val="520F53AD"/>
    <w:rsid w:val="524F1A19"/>
    <w:rsid w:val="52514F1D"/>
    <w:rsid w:val="525748A7"/>
    <w:rsid w:val="528021E8"/>
    <w:rsid w:val="53175BDF"/>
    <w:rsid w:val="535B75CD"/>
    <w:rsid w:val="53E917BB"/>
    <w:rsid w:val="53EB4CBE"/>
    <w:rsid w:val="54B30E83"/>
    <w:rsid w:val="552D2D4B"/>
    <w:rsid w:val="558859E4"/>
    <w:rsid w:val="55B36828"/>
    <w:rsid w:val="56BB705A"/>
    <w:rsid w:val="56F15EAF"/>
    <w:rsid w:val="572B4D8F"/>
    <w:rsid w:val="5733219C"/>
    <w:rsid w:val="57335A1F"/>
    <w:rsid w:val="57925A39"/>
    <w:rsid w:val="579E50CE"/>
    <w:rsid w:val="57B66EF2"/>
    <w:rsid w:val="57C85F13"/>
    <w:rsid w:val="57F24B59"/>
    <w:rsid w:val="58242DA9"/>
    <w:rsid w:val="58530075"/>
    <w:rsid w:val="5860738B"/>
    <w:rsid w:val="58813143"/>
    <w:rsid w:val="58967865"/>
    <w:rsid w:val="58BD5526"/>
    <w:rsid w:val="59502516"/>
    <w:rsid w:val="59882670"/>
    <w:rsid w:val="59F1681C"/>
    <w:rsid w:val="5A1A1BDF"/>
    <w:rsid w:val="5A420BA5"/>
    <w:rsid w:val="5AB51DDE"/>
    <w:rsid w:val="5AD03C8C"/>
    <w:rsid w:val="5AD67D94"/>
    <w:rsid w:val="5AE738B1"/>
    <w:rsid w:val="5AF42BC7"/>
    <w:rsid w:val="5B4F1FDC"/>
    <w:rsid w:val="5B5A5DEF"/>
    <w:rsid w:val="5B8411B1"/>
    <w:rsid w:val="5B9104C7"/>
    <w:rsid w:val="5BF4056C"/>
    <w:rsid w:val="5BFF0AFB"/>
    <w:rsid w:val="5C063D09"/>
    <w:rsid w:val="5C13301F"/>
    <w:rsid w:val="5C250D3B"/>
    <w:rsid w:val="5C502E84"/>
    <w:rsid w:val="5C6C36AD"/>
    <w:rsid w:val="5CC069BB"/>
    <w:rsid w:val="5D5E1D3C"/>
    <w:rsid w:val="5DC0655D"/>
    <w:rsid w:val="5DE47A17"/>
    <w:rsid w:val="5DEF70AD"/>
    <w:rsid w:val="5E5644D2"/>
    <w:rsid w:val="5E872AA3"/>
    <w:rsid w:val="5EAE61E6"/>
    <w:rsid w:val="5EEE374C"/>
    <w:rsid w:val="5EFE39E7"/>
    <w:rsid w:val="5F0E1A83"/>
    <w:rsid w:val="5FCE083C"/>
    <w:rsid w:val="5FF6617D"/>
    <w:rsid w:val="601C2B39"/>
    <w:rsid w:val="6056529D"/>
    <w:rsid w:val="60654232"/>
    <w:rsid w:val="60733548"/>
    <w:rsid w:val="60CE3C62"/>
    <w:rsid w:val="60FD0F2E"/>
    <w:rsid w:val="610905C4"/>
    <w:rsid w:val="6118535B"/>
    <w:rsid w:val="61564E40"/>
    <w:rsid w:val="616A18E2"/>
    <w:rsid w:val="617A62F9"/>
    <w:rsid w:val="619F6539"/>
    <w:rsid w:val="61B628DB"/>
    <w:rsid w:val="61D60C11"/>
    <w:rsid w:val="61D91B96"/>
    <w:rsid w:val="61EC2DB5"/>
    <w:rsid w:val="621464F7"/>
    <w:rsid w:val="623F4DBD"/>
    <w:rsid w:val="62793C9D"/>
    <w:rsid w:val="62DF6EC5"/>
    <w:rsid w:val="63045E00"/>
    <w:rsid w:val="6321792E"/>
    <w:rsid w:val="63375355"/>
    <w:rsid w:val="6344466B"/>
    <w:rsid w:val="63554905"/>
    <w:rsid w:val="637451BA"/>
    <w:rsid w:val="63A21181"/>
    <w:rsid w:val="64D03DF2"/>
    <w:rsid w:val="64F87534"/>
    <w:rsid w:val="64FD39BC"/>
    <w:rsid w:val="65156AE4"/>
    <w:rsid w:val="65351598"/>
    <w:rsid w:val="65510EC8"/>
    <w:rsid w:val="655A3D56"/>
    <w:rsid w:val="659C0042"/>
    <w:rsid w:val="65A11F4C"/>
    <w:rsid w:val="65A166C8"/>
    <w:rsid w:val="65B740EF"/>
    <w:rsid w:val="65DF7832"/>
    <w:rsid w:val="660B3B79"/>
    <w:rsid w:val="662F5033"/>
    <w:rsid w:val="66613283"/>
    <w:rsid w:val="666D4B17"/>
    <w:rsid w:val="66705A9C"/>
    <w:rsid w:val="66724822"/>
    <w:rsid w:val="67367DE4"/>
    <w:rsid w:val="67483581"/>
    <w:rsid w:val="678B52EF"/>
    <w:rsid w:val="679A4285"/>
    <w:rsid w:val="683134FF"/>
    <w:rsid w:val="688F3898"/>
    <w:rsid w:val="68B24D52"/>
    <w:rsid w:val="68BC5661"/>
    <w:rsid w:val="68C11AE9"/>
    <w:rsid w:val="68FC644B"/>
    <w:rsid w:val="68FF4E51"/>
    <w:rsid w:val="69083562"/>
    <w:rsid w:val="69490748"/>
    <w:rsid w:val="694B1A4D"/>
    <w:rsid w:val="69842EAC"/>
    <w:rsid w:val="69D770B2"/>
    <w:rsid w:val="69EE4AD9"/>
    <w:rsid w:val="69F71B66"/>
    <w:rsid w:val="6A143694"/>
    <w:rsid w:val="6A2C45BE"/>
    <w:rsid w:val="6A644718"/>
    <w:rsid w:val="6A886ED6"/>
    <w:rsid w:val="6A961A6F"/>
    <w:rsid w:val="6B262257"/>
    <w:rsid w:val="6B2B66DF"/>
    <w:rsid w:val="6BA350A4"/>
    <w:rsid w:val="6BC333DB"/>
    <w:rsid w:val="6BD004F2"/>
    <w:rsid w:val="6BD239F5"/>
    <w:rsid w:val="6BDD1D86"/>
    <w:rsid w:val="6BF419AB"/>
    <w:rsid w:val="6C14445E"/>
    <w:rsid w:val="6C196368"/>
    <w:rsid w:val="6C442A2F"/>
    <w:rsid w:val="6C483634"/>
    <w:rsid w:val="6CDB2BA3"/>
    <w:rsid w:val="6CE8573C"/>
    <w:rsid w:val="6D673A8B"/>
    <w:rsid w:val="6D6E3416"/>
    <w:rsid w:val="6D8952C5"/>
    <w:rsid w:val="6D904C50"/>
    <w:rsid w:val="6DB6160C"/>
    <w:rsid w:val="6DF72075"/>
    <w:rsid w:val="6DFC1D81"/>
    <w:rsid w:val="6E03170B"/>
    <w:rsid w:val="6E06488E"/>
    <w:rsid w:val="6E1C4834"/>
    <w:rsid w:val="6E2B704C"/>
    <w:rsid w:val="6E59211A"/>
    <w:rsid w:val="6E5C309F"/>
    <w:rsid w:val="6E68362E"/>
    <w:rsid w:val="6E694933"/>
    <w:rsid w:val="6E7219BF"/>
    <w:rsid w:val="6E8A28E9"/>
    <w:rsid w:val="6E9431F9"/>
    <w:rsid w:val="6EAA0C20"/>
    <w:rsid w:val="6EEA6186"/>
    <w:rsid w:val="6F380483"/>
    <w:rsid w:val="6F997223"/>
    <w:rsid w:val="700C7562"/>
    <w:rsid w:val="70483B44"/>
    <w:rsid w:val="705B72E1"/>
    <w:rsid w:val="706459F2"/>
    <w:rsid w:val="70AB3BE8"/>
    <w:rsid w:val="70CC631B"/>
    <w:rsid w:val="70D746AC"/>
    <w:rsid w:val="710A7485"/>
    <w:rsid w:val="7137124E"/>
    <w:rsid w:val="71874850"/>
    <w:rsid w:val="71974AEA"/>
    <w:rsid w:val="719E6674"/>
    <w:rsid w:val="71DB64D8"/>
    <w:rsid w:val="71DC77DD"/>
    <w:rsid w:val="72031C1B"/>
    <w:rsid w:val="723A1D75"/>
    <w:rsid w:val="723F61FD"/>
    <w:rsid w:val="72411700"/>
    <w:rsid w:val="7251199A"/>
    <w:rsid w:val="72935C87"/>
    <w:rsid w:val="72993414"/>
    <w:rsid w:val="729B3093"/>
    <w:rsid w:val="732267F0"/>
    <w:rsid w:val="73401623"/>
    <w:rsid w:val="7345352C"/>
    <w:rsid w:val="734C2EB7"/>
    <w:rsid w:val="734F3E3C"/>
    <w:rsid w:val="7351733F"/>
    <w:rsid w:val="738F4C25"/>
    <w:rsid w:val="73A43546"/>
    <w:rsid w:val="73A81F4C"/>
    <w:rsid w:val="73D20B92"/>
    <w:rsid w:val="73D62E1B"/>
    <w:rsid w:val="73EA1ABC"/>
    <w:rsid w:val="747B5B27"/>
    <w:rsid w:val="75167F24"/>
    <w:rsid w:val="753C5BE5"/>
    <w:rsid w:val="753E5865"/>
    <w:rsid w:val="754B297D"/>
    <w:rsid w:val="757E664F"/>
    <w:rsid w:val="759365F4"/>
    <w:rsid w:val="759F4605"/>
    <w:rsid w:val="7606581A"/>
    <w:rsid w:val="765F4A43"/>
    <w:rsid w:val="7665694D"/>
    <w:rsid w:val="76D336FD"/>
    <w:rsid w:val="76F529B8"/>
    <w:rsid w:val="77222583"/>
    <w:rsid w:val="7728668A"/>
    <w:rsid w:val="77EA1FCC"/>
    <w:rsid w:val="77EC1C4C"/>
    <w:rsid w:val="77FD7967"/>
    <w:rsid w:val="78150891"/>
    <w:rsid w:val="787D153B"/>
    <w:rsid w:val="788C3D53"/>
    <w:rsid w:val="78B54F18"/>
    <w:rsid w:val="78BA359E"/>
    <w:rsid w:val="78FB1E09"/>
    <w:rsid w:val="79171739"/>
    <w:rsid w:val="79194C3C"/>
    <w:rsid w:val="795F53B0"/>
    <w:rsid w:val="79645FB5"/>
    <w:rsid w:val="79AD76AE"/>
    <w:rsid w:val="7A2C1281"/>
    <w:rsid w:val="7A874E13"/>
    <w:rsid w:val="7AA34743"/>
    <w:rsid w:val="7AD75E97"/>
    <w:rsid w:val="7AF50CCA"/>
    <w:rsid w:val="7B567A6A"/>
    <w:rsid w:val="7B77219D"/>
    <w:rsid w:val="7B7E1B28"/>
    <w:rsid w:val="7BB34580"/>
    <w:rsid w:val="7BCD512A"/>
    <w:rsid w:val="7C474DF4"/>
    <w:rsid w:val="7C902C69"/>
    <w:rsid w:val="7D585F36"/>
    <w:rsid w:val="7DC43066"/>
    <w:rsid w:val="7DCF13F7"/>
    <w:rsid w:val="7DFC31C0"/>
    <w:rsid w:val="7FB847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0"/>
    </w:rPr>
  </w:style>
  <w:style w:type="character" w:default="1" w:styleId="18">
    <w:name w:val="Default Paragraph Font"/>
    <w:semiHidden/>
    <w:qFormat/>
    <w:uiPriority w:val="0"/>
  </w:style>
  <w:style w:type="table" w:default="1" w:styleId="30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eastAsia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index 8"/>
    <w:basedOn w:val="1"/>
    <w:next w:val="1"/>
    <w:qFormat/>
    <w:uiPriority w:val="0"/>
    <w:pPr>
      <w:ind w:left="1400" w:leftChars="1400"/>
    </w:pPr>
  </w:style>
  <w:style w:type="paragraph" w:styleId="7">
    <w:name w:val="List Number"/>
    <w:basedOn w:val="1"/>
    <w:uiPriority w:val="0"/>
    <w:pPr>
      <w:numPr>
        <w:ilvl w:val="0"/>
        <w:numId w:val="1"/>
      </w:numPr>
      <w:tabs>
        <w:tab w:val="left" w:pos="360"/>
      </w:tabs>
    </w:p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Plain Text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eastAsia" w:ascii="宋体" w:hAnsi="Courier New" w:eastAsia="宋体" w:cs="Courier New"/>
      <w:kern w:val="2"/>
      <w:sz w:val="21"/>
      <w:szCs w:val="21"/>
      <w:lang w:val="en-US" w:eastAsia="zh-CN" w:bidi="ar"/>
    </w:rPr>
  </w:style>
  <w:style w:type="paragraph" w:styleId="11">
    <w:name w:val="toc 8"/>
    <w:basedOn w:val="1"/>
    <w:next w:val="1"/>
    <w:uiPriority w:val="0"/>
    <w:pPr>
      <w:ind w:left="2940" w:leftChars="1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oc 9"/>
    <w:basedOn w:val="1"/>
    <w:next w:val="1"/>
    <w:qFormat/>
    <w:uiPriority w:val="0"/>
    <w:pPr>
      <w:ind w:left="3360" w:leftChars="1600"/>
    </w:pPr>
  </w:style>
  <w:style w:type="paragraph" w:styleId="17">
    <w:name w:val="Normal (Web)"/>
    <w:basedOn w:val="1"/>
    <w:qFormat/>
    <w:uiPriority w:val="0"/>
    <w:rPr>
      <w:sz w:val="24"/>
    </w:rPr>
  </w:style>
  <w:style w:type="character" w:styleId="19">
    <w:name w:val="Strong"/>
    <w:basedOn w:val="18"/>
    <w:qFormat/>
    <w:uiPriority w:val="0"/>
    <w:rPr>
      <w:b/>
    </w:rPr>
  </w:style>
  <w:style w:type="character" w:styleId="20">
    <w:name w:val="FollowedHyperlink"/>
    <w:basedOn w:val="18"/>
    <w:qFormat/>
    <w:uiPriority w:val="0"/>
    <w:rPr>
      <w:color w:val="338DE6"/>
      <w:u w:val="none"/>
    </w:rPr>
  </w:style>
  <w:style w:type="character" w:styleId="21">
    <w:name w:val="Emphasis"/>
    <w:basedOn w:val="18"/>
    <w:qFormat/>
    <w:uiPriority w:val="0"/>
  </w:style>
  <w:style w:type="character" w:styleId="22">
    <w:name w:val="HTML Definition"/>
    <w:basedOn w:val="18"/>
    <w:qFormat/>
    <w:uiPriority w:val="0"/>
  </w:style>
  <w:style w:type="character" w:styleId="23">
    <w:name w:val="HTML Typewriter"/>
    <w:basedOn w:val="18"/>
    <w:qFormat/>
    <w:uiPriority w:val="0"/>
    <w:rPr>
      <w:rFonts w:ascii="courier" w:hAnsi="courier" w:cs="courier"/>
      <w:sz w:val="20"/>
    </w:rPr>
  </w:style>
  <w:style w:type="character" w:styleId="24">
    <w:name w:val="HTML Variable"/>
    <w:basedOn w:val="18"/>
    <w:uiPriority w:val="0"/>
  </w:style>
  <w:style w:type="character" w:styleId="25">
    <w:name w:val="Hyperlink"/>
    <w:basedOn w:val="18"/>
    <w:qFormat/>
    <w:uiPriority w:val="0"/>
    <w:rPr>
      <w:color w:val="338DE6"/>
      <w:u w:val="none"/>
    </w:rPr>
  </w:style>
  <w:style w:type="character" w:styleId="26">
    <w:name w:val="HTML Code"/>
    <w:basedOn w:val="18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styleId="27">
    <w:name w:val="HTML Cite"/>
    <w:basedOn w:val="18"/>
    <w:qFormat/>
    <w:uiPriority w:val="0"/>
  </w:style>
  <w:style w:type="character" w:styleId="28">
    <w:name w:val="HTML Keyboard"/>
    <w:basedOn w:val="18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styleId="29">
    <w:name w:val="HTML Sample"/>
    <w:basedOn w:val="18"/>
    <w:qFormat/>
    <w:uiPriority w:val="0"/>
    <w:rPr>
      <w:rFonts w:ascii="monospace" w:hAnsi="monospace" w:eastAsia="monospace" w:cs="monospace"/>
      <w:sz w:val="21"/>
      <w:szCs w:val="21"/>
    </w:rPr>
  </w:style>
  <w:style w:type="table" w:styleId="31">
    <w:name w:val="Table Grid"/>
    <w:basedOn w:val="3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32">
    <w:name w:val="样式1"/>
    <w:basedOn w:val="7"/>
    <w:next w:val="6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http://f.hiphotos.baidu.com/baike/c0=baike80,5,5,80,26/sign=d6063e3eca8065386fe7ac41f6b4ca21/8694a4c27d1ed21b4be19595ad6eddc451da3f91.jpg" TargetMode="Externa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43</Pages>
  <Words>9893</Words>
  <Characters>33759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2015-12-14T09:06:00Z</dcterms:created>
  <dc:creator>Administrator</dc:creator>
  <cp:lastModifiedBy>Administrator</cp:lastModifiedBy>
  <dcterms:modified xsi:type="dcterms:W3CDTF">2015-12-17T09:06:27Z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